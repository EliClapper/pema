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A518E" w14:textId="535BB7AD" w:rsidR="008319B0" w:rsidRDefault="008319B0" w:rsidP="004E62B2">
      <w:pPr>
        <w:jc w:val="both"/>
        <w:rPr>
          <w:sz w:val="20"/>
          <w:szCs w:val="20"/>
        </w:rPr>
      </w:pPr>
      <w:r>
        <w:rPr>
          <w:sz w:val="20"/>
          <w:szCs w:val="20"/>
        </w:rPr>
        <w:t>INTRODUCTION</w:t>
      </w:r>
    </w:p>
    <w:p w14:paraId="29E1E988" w14:textId="750ACB84" w:rsidR="008F2BCE" w:rsidRDefault="008319B0" w:rsidP="004E62B2">
      <w:pPr>
        <w:jc w:val="both"/>
        <w:rPr>
          <w:sz w:val="20"/>
          <w:szCs w:val="20"/>
        </w:rPr>
      </w:pPr>
      <w:r w:rsidRPr="008319B0">
        <w:rPr>
          <w:sz w:val="20"/>
          <w:szCs w:val="20"/>
        </w:rPr>
        <w:t xml:space="preserve">Meta-analyses often have </w:t>
      </w:r>
      <w:r w:rsidR="0028361C">
        <w:rPr>
          <w:sz w:val="20"/>
          <w:szCs w:val="20"/>
        </w:rPr>
        <w:t>small sample sizes</w:t>
      </w:r>
      <w:r w:rsidRPr="008319B0">
        <w:rPr>
          <w:sz w:val="20"/>
          <w:szCs w:val="20"/>
        </w:rPr>
        <w:t xml:space="preserve"> and moderator analyses are typically exploratory, thereby risking overfitting the data.  Thus, </w:t>
      </w:r>
      <w:r w:rsidR="00E60668">
        <w:rPr>
          <w:sz w:val="20"/>
          <w:szCs w:val="20"/>
        </w:rPr>
        <w:t>there is a need of a regularization method to curtail overfitting.</w:t>
      </w:r>
      <w:r w:rsidRPr="008319B0">
        <w:rPr>
          <w:sz w:val="20"/>
          <w:szCs w:val="20"/>
        </w:rPr>
        <w:t xml:space="preserve"> LASSO</w:t>
      </w:r>
      <w:r w:rsidR="000A1062">
        <w:rPr>
          <w:sz w:val="20"/>
          <w:szCs w:val="20"/>
        </w:rPr>
        <w:t xml:space="preserve"> </w:t>
      </w:r>
      <w:r w:rsidR="0028361C">
        <w:rPr>
          <w:sz w:val="20"/>
          <w:szCs w:val="20"/>
        </w:rPr>
        <w:t>(L1-norm</w:t>
      </w:r>
      <w:r w:rsidR="00E60668">
        <w:rPr>
          <w:sz w:val="20"/>
          <w:szCs w:val="20"/>
        </w:rPr>
        <w:t xml:space="preserve"> regularization</w:t>
      </w:r>
      <w:r w:rsidR="0028361C">
        <w:rPr>
          <w:sz w:val="20"/>
          <w:szCs w:val="20"/>
        </w:rPr>
        <w:t>)</w:t>
      </w:r>
      <w:r w:rsidRPr="008319B0">
        <w:rPr>
          <w:sz w:val="20"/>
          <w:szCs w:val="20"/>
        </w:rPr>
        <w:t xml:space="preserve"> can fulfill this role</w:t>
      </w:r>
      <w:r w:rsidR="0028361C">
        <w:rPr>
          <w:sz w:val="20"/>
          <w:szCs w:val="20"/>
        </w:rPr>
        <w:t xml:space="preserve">, since </w:t>
      </w:r>
      <w:r w:rsidR="0028361C" w:rsidRPr="008319B0">
        <w:rPr>
          <w:sz w:val="20"/>
          <w:szCs w:val="20"/>
        </w:rPr>
        <w:t>it has an advantage in terms of feature selection.</w:t>
      </w:r>
      <w:r w:rsidR="0028361C">
        <w:rPr>
          <w:sz w:val="20"/>
          <w:szCs w:val="20"/>
        </w:rPr>
        <w:t xml:space="preserve"> </w:t>
      </w:r>
      <w:r w:rsidR="00E60668">
        <w:rPr>
          <w:sz w:val="20"/>
          <w:szCs w:val="20"/>
        </w:rPr>
        <w:t>The goal of this</w:t>
      </w:r>
      <w:r w:rsidRPr="008319B0">
        <w:rPr>
          <w:sz w:val="20"/>
          <w:szCs w:val="20"/>
        </w:rPr>
        <w:t xml:space="preserve"> project is to </w:t>
      </w:r>
      <w:r w:rsidR="006D400B">
        <w:rPr>
          <w:sz w:val="20"/>
          <w:szCs w:val="20"/>
        </w:rPr>
        <w:t>implement</w:t>
      </w:r>
      <w:r w:rsidR="0028361C">
        <w:rPr>
          <w:sz w:val="20"/>
          <w:szCs w:val="20"/>
        </w:rPr>
        <w:t xml:space="preserve"> L1-</w:t>
      </w:r>
      <w:r w:rsidRPr="008319B0">
        <w:rPr>
          <w:sz w:val="20"/>
          <w:szCs w:val="20"/>
        </w:rPr>
        <w:t xml:space="preserve">norm regularization in the weighted </w:t>
      </w:r>
      <w:r w:rsidR="000D4FCE">
        <w:rPr>
          <w:sz w:val="20"/>
          <w:szCs w:val="20"/>
        </w:rPr>
        <w:t>meta-</w:t>
      </w:r>
      <w:r w:rsidRPr="008319B0">
        <w:rPr>
          <w:sz w:val="20"/>
          <w:szCs w:val="20"/>
        </w:rPr>
        <w:t>regression</w:t>
      </w:r>
      <w:r w:rsidR="00E60668">
        <w:rPr>
          <w:sz w:val="20"/>
          <w:szCs w:val="20"/>
        </w:rPr>
        <w:t xml:space="preserve">, </w:t>
      </w:r>
      <w:r w:rsidRPr="008319B0">
        <w:rPr>
          <w:sz w:val="20"/>
          <w:szCs w:val="20"/>
        </w:rPr>
        <w:t>develop</w:t>
      </w:r>
      <w:r w:rsidR="00E60668">
        <w:rPr>
          <w:sz w:val="20"/>
          <w:szCs w:val="20"/>
        </w:rPr>
        <w:t>ing</w:t>
      </w:r>
      <w:r w:rsidRPr="008319B0">
        <w:rPr>
          <w:sz w:val="20"/>
          <w:szCs w:val="20"/>
        </w:rPr>
        <w:t xml:space="preserve"> </w:t>
      </w:r>
      <w:proofErr w:type="gramStart"/>
      <w:r w:rsidRPr="008319B0">
        <w:rPr>
          <w:sz w:val="20"/>
          <w:szCs w:val="20"/>
        </w:rPr>
        <w:t>an</w:t>
      </w:r>
      <w:proofErr w:type="gramEnd"/>
      <w:r w:rsidRPr="008319B0">
        <w:rPr>
          <w:sz w:val="20"/>
          <w:szCs w:val="20"/>
        </w:rPr>
        <w:t xml:space="preserve"> </w:t>
      </w:r>
      <w:r w:rsidR="00E60668">
        <w:rPr>
          <w:sz w:val="20"/>
          <w:szCs w:val="20"/>
        </w:rPr>
        <w:t xml:space="preserve">new </w:t>
      </w:r>
      <w:r w:rsidRPr="008319B0">
        <w:rPr>
          <w:sz w:val="20"/>
          <w:szCs w:val="20"/>
        </w:rPr>
        <w:t>estimator for penalized meta-regression. Meta-regression is usually estimated using either (restricted) maximum likelihood, weighted least squares (</w:t>
      </w:r>
      <w:proofErr w:type="spellStart"/>
      <w:r w:rsidRPr="008319B0">
        <w:rPr>
          <w:sz w:val="20"/>
          <w:szCs w:val="20"/>
        </w:rPr>
        <w:t>DerSimonian</w:t>
      </w:r>
      <w:proofErr w:type="spellEnd"/>
      <w:r w:rsidRPr="008319B0">
        <w:rPr>
          <w:sz w:val="20"/>
          <w:szCs w:val="20"/>
        </w:rPr>
        <w:t xml:space="preserve"> and Laird</w:t>
      </w:r>
      <w:r w:rsidR="006D400B">
        <w:rPr>
          <w:sz w:val="20"/>
          <w:szCs w:val="20"/>
        </w:rPr>
        <w:t xml:space="preserve">), or even Bayesian estimation. REML (restricted maximum likelihood) method provides estimators that are less biased and hence it will be used in </w:t>
      </w:r>
      <w:r w:rsidR="007C506B">
        <w:rPr>
          <w:sz w:val="20"/>
          <w:szCs w:val="20"/>
        </w:rPr>
        <w:t>this project</w:t>
      </w:r>
      <w:r w:rsidR="006D400B">
        <w:rPr>
          <w:sz w:val="20"/>
          <w:szCs w:val="20"/>
        </w:rPr>
        <w:t>.</w:t>
      </w:r>
      <w:r w:rsidR="00F31FCB">
        <w:rPr>
          <w:sz w:val="20"/>
          <w:szCs w:val="20"/>
        </w:rPr>
        <w:t xml:space="preserve"> </w:t>
      </w:r>
      <w:r w:rsidR="008F2BCE" w:rsidRPr="007C506B">
        <w:rPr>
          <w:sz w:val="20"/>
          <w:szCs w:val="20"/>
        </w:rPr>
        <w:t>The existing</w:t>
      </w:r>
      <w:r w:rsidR="007C506B">
        <w:rPr>
          <w:sz w:val="20"/>
          <w:szCs w:val="20"/>
        </w:rPr>
        <w:t xml:space="preserve"> literature does not provide a</w:t>
      </w:r>
      <w:r w:rsidR="00F31FCB">
        <w:rPr>
          <w:sz w:val="20"/>
          <w:szCs w:val="20"/>
        </w:rPr>
        <w:t>ny selection method of both fixed and random effects in mixed-effects meta-regression models. Hence, t</w:t>
      </w:r>
      <w:r w:rsidR="007C506B">
        <w:rPr>
          <w:sz w:val="20"/>
          <w:szCs w:val="20"/>
        </w:rPr>
        <w:t>he problem arises in the simultaneous estimation of regression coefficients</w:t>
      </w:r>
      <w:r w:rsidR="00DA4708">
        <w:rPr>
          <w:sz w:val="20"/>
          <w:szCs w:val="20"/>
        </w:rPr>
        <w:t xml:space="preserve">, </w:t>
      </w:r>
      <w:r w:rsidR="00DA4708">
        <w:rPr>
          <w:sz w:val="20"/>
          <w:szCs w:val="20"/>
          <w:lang w:val="el-GR"/>
        </w:rPr>
        <w:t>β</w:t>
      </w:r>
      <w:r w:rsidR="00DA4708" w:rsidRPr="00DA4708">
        <w:rPr>
          <w:sz w:val="20"/>
          <w:szCs w:val="20"/>
        </w:rPr>
        <w:t>,</w:t>
      </w:r>
      <w:r w:rsidR="007C506B">
        <w:rPr>
          <w:sz w:val="20"/>
          <w:szCs w:val="20"/>
        </w:rPr>
        <w:t xml:space="preserve"> and the amount of residual heterogeneity</w:t>
      </w:r>
      <w:r w:rsidR="00DA4708" w:rsidRPr="00DA4708">
        <w:rPr>
          <w:sz w:val="20"/>
          <w:szCs w:val="20"/>
        </w:rPr>
        <w:t xml:space="preserve">, </w:t>
      </w:r>
      <w:r w:rsidR="00DA4708">
        <w:rPr>
          <w:sz w:val="20"/>
          <w:szCs w:val="20"/>
          <w:lang w:val="el-GR"/>
        </w:rPr>
        <w:t>τ</w:t>
      </w:r>
      <w:r w:rsidR="00DA4708" w:rsidRPr="00DA4708">
        <w:rPr>
          <w:sz w:val="20"/>
          <w:szCs w:val="20"/>
          <w:vertAlign w:val="superscript"/>
        </w:rPr>
        <w:t>2</w:t>
      </w:r>
      <w:r w:rsidR="007C506B">
        <w:rPr>
          <w:sz w:val="20"/>
          <w:szCs w:val="20"/>
        </w:rPr>
        <w:t xml:space="preserve">. </w:t>
      </w:r>
      <w:r w:rsidR="008F2BCE">
        <w:rPr>
          <w:sz w:val="20"/>
          <w:szCs w:val="20"/>
        </w:rPr>
        <w:t xml:space="preserve"> </w:t>
      </w:r>
    </w:p>
    <w:p w14:paraId="33141E1E" w14:textId="25D441E3" w:rsidR="008319B0" w:rsidRDefault="008319B0">
      <w:pPr>
        <w:rPr>
          <w:sz w:val="20"/>
          <w:szCs w:val="20"/>
        </w:rPr>
      </w:pPr>
      <w:r>
        <w:rPr>
          <w:sz w:val="20"/>
          <w:szCs w:val="20"/>
        </w:rPr>
        <w:br w:type="page"/>
      </w:r>
    </w:p>
    <w:p w14:paraId="67F1DCC4" w14:textId="2CB6132C" w:rsidR="00FE17C2" w:rsidRPr="00FE17C2" w:rsidRDefault="00FE17C2" w:rsidP="004E62B2">
      <w:pPr>
        <w:jc w:val="both"/>
        <w:rPr>
          <w:sz w:val="20"/>
          <w:szCs w:val="20"/>
        </w:rPr>
      </w:pPr>
      <w:r w:rsidRPr="00FE17C2">
        <w:rPr>
          <w:sz w:val="20"/>
          <w:szCs w:val="20"/>
        </w:rPr>
        <w:lastRenderedPageBreak/>
        <w:t>META-ANALYSIS</w:t>
      </w:r>
      <w:r w:rsidR="003B620F">
        <w:rPr>
          <w:sz w:val="20"/>
          <w:szCs w:val="20"/>
        </w:rPr>
        <w:t xml:space="preserve">, </w:t>
      </w:r>
      <w:r w:rsidR="00122CA9">
        <w:rPr>
          <w:sz w:val="20"/>
          <w:szCs w:val="20"/>
        </w:rPr>
        <w:t>HETEROGENEITY</w:t>
      </w:r>
      <w:r w:rsidR="003B620F">
        <w:rPr>
          <w:sz w:val="20"/>
          <w:szCs w:val="20"/>
        </w:rPr>
        <w:t xml:space="preserve"> AND META-REGRESSION</w:t>
      </w:r>
    </w:p>
    <w:p w14:paraId="61F9A3E9" w14:textId="77777777" w:rsidR="003B620F" w:rsidRDefault="004E62B2" w:rsidP="004E62B2">
      <w:pPr>
        <w:jc w:val="both"/>
        <w:rPr>
          <w:sz w:val="20"/>
          <w:szCs w:val="20"/>
        </w:rPr>
      </w:pPr>
      <w:commentRangeStart w:id="0"/>
      <w:r>
        <w:rPr>
          <w:sz w:val="20"/>
          <w:szCs w:val="20"/>
        </w:rPr>
        <w:t xml:space="preserve">A </w:t>
      </w:r>
      <w:r w:rsidRPr="004E62B2">
        <w:rPr>
          <w:b/>
          <w:sz w:val="20"/>
          <w:szCs w:val="20"/>
        </w:rPr>
        <w:t>systematic review</w:t>
      </w:r>
      <w:r>
        <w:rPr>
          <w:sz w:val="20"/>
          <w:szCs w:val="20"/>
        </w:rPr>
        <w:t xml:space="preserve"> is a </w:t>
      </w:r>
      <w:r w:rsidR="00C4323C">
        <w:rPr>
          <w:sz w:val="20"/>
          <w:szCs w:val="20"/>
        </w:rPr>
        <w:t>high-level overview of primary research on a focused question that identifies, selects, synthesizes and appraises all high quality research evidence relevant to that question. It uses explicit, systematic methods that are selected with a view to minimizing bias, hence providing more reliable findings from which decisions can be made</w:t>
      </w:r>
      <w:commentRangeEnd w:id="0"/>
      <w:r w:rsidR="00C4323C">
        <w:rPr>
          <w:rStyle w:val="a6"/>
        </w:rPr>
        <w:commentReference w:id="0"/>
      </w:r>
      <w:r w:rsidR="00C4323C">
        <w:rPr>
          <w:sz w:val="20"/>
          <w:szCs w:val="20"/>
        </w:rPr>
        <w:t xml:space="preserve">. </w:t>
      </w:r>
      <w:commentRangeStart w:id="1"/>
      <w:r w:rsidRPr="00E51D7C">
        <w:rPr>
          <w:b/>
          <w:sz w:val="20"/>
          <w:szCs w:val="20"/>
        </w:rPr>
        <w:t>Meta</w:t>
      </w:r>
      <w:r w:rsidRPr="00E51D7C">
        <w:rPr>
          <w:rFonts w:ascii="Cambria Math" w:hAnsi="Cambria Math" w:cs="Cambria Math"/>
          <w:b/>
          <w:sz w:val="20"/>
          <w:szCs w:val="20"/>
        </w:rPr>
        <w:t>‐</w:t>
      </w:r>
      <w:r w:rsidRPr="00E51D7C">
        <w:rPr>
          <w:b/>
          <w:sz w:val="20"/>
          <w:szCs w:val="20"/>
        </w:rPr>
        <w:t>analysis</w:t>
      </w:r>
      <w:r w:rsidRPr="006E2B39">
        <w:rPr>
          <w:sz w:val="20"/>
          <w:szCs w:val="20"/>
        </w:rPr>
        <w:t>, often an integral part of a systematic review, utilizes statistical techniques to pool data on a common end</w:t>
      </w:r>
      <w:r w:rsidRPr="006E2B39">
        <w:rPr>
          <w:rFonts w:ascii="Cambria Math" w:hAnsi="Cambria Math" w:cs="Cambria Math"/>
          <w:sz w:val="20"/>
          <w:szCs w:val="20"/>
        </w:rPr>
        <w:t>‐</w:t>
      </w:r>
      <w:r w:rsidRPr="006E2B39">
        <w:rPr>
          <w:sz w:val="20"/>
          <w:szCs w:val="20"/>
        </w:rPr>
        <w:t>point from studies included in the review</w:t>
      </w:r>
      <w:r>
        <w:rPr>
          <w:sz w:val="20"/>
          <w:szCs w:val="20"/>
        </w:rPr>
        <w:t>.</w:t>
      </w:r>
      <w:commentRangeEnd w:id="1"/>
      <w:r>
        <w:rPr>
          <w:rStyle w:val="a6"/>
        </w:rPr>
        <w:commentReference w:id="1"/>
      </w:r>
      <w:r w:rsidR="008D2D5F">
        <w:rPr>
          <w:sz w:val="20"/>
          <w:szCs w:val="20"/>
        </w:rPr>
        <w:t xml:space="preserve"> </w:t>
      </w:r>
    </w:p>
    <w:p w14:paraId="71DB78D7" w14:textId="77777777" w:rsidR="003B620F" w:rsidRDefault="00FE17C2" w:rsidP="004E62B2">
      <w:pPr>
        <w:jc w:val="both"/>
        <w:rPr>
          <w:sz w:val="20"/>
          <w:szCs w:val="20"/>
        </w:rPr>
      </w:pPr>
      <w:commentRangeStart w:id="2"/>
      <w:r w:rsidRPr="00FE17C2">
        <w:rPr>
          <w:sz w:val="20"/>
          <w:szCs w:val="20"/>
        </w:rPr>
        <w:t>Meta-analysis is typically a two-stage process.</w:t>
      </w:r>
      <w:r>
        <w:rPr>
          <w:sz w:val="20"/>
          <w:szCs w:val="20"/>
        </w:rPr>
        <w:t xml:space="preserve"> At the first stage, studies fulfilling certain inclusion criteria are obtained and an </w:t>
      </w:r>
      <w:r w:rsidRPr="00FE17C2">
        <w:rPr>
          <w:b/>
          <w:sz w:val="20"/>
          <w:szCs w:val="20"/>
        </w:rPr>
        <w:t>effect size</w:t>
      </w:r>
      <w:r>
        <w:rPr>
          <w:sz w:val="20"/>
          <w:szCs w:val="20"/>
        </w:rPr>
        <w:t xml:space="preserve"> estimate is extracted from each study. An effect size is a statistic of interest that measures the </w:t>
      </w:r>
      <w:r w:rsidR="006205F7">
        <w:rPr>
          <w:sz w:val="20"/>
          <w:szCs w:val="20"/>
        </w:rPr>
        <w:t xml:space="preserve">magnitude of a phenomenon. Typical examples of effect sizes are the risk ratio, the mean difference and the correlation between two variables. </w:t>
      </w:r>
      <w:commentRangeStart w:id="3"/>
      <w:r w:rsidR="006205F7">
        <w:rPr>
          <w:sz w:val="20"/>
          <w:szCs w:val="20"/>
        </w:rPr>
        <w:t>At the second stage, the study-speci</w:t>
      </w:r>
      <w:r w:rsidR="00E92119">
        <w:rPr>
          <w:sz w:val="20"/>
          <w:szCs w:val="20"/>
        </w:rPr>
        <w:t xml:space="preserve">fic effect sizes are synthesized </w:t>
      </w:r>
      <w:r w:rsidR="00E92119" w:rsidRPr="00E92119">
        <w:rPr>
          <w:sz w:val="20"/>
          <w:szCs w:val="20"/>
        </w:rPr>
        <w:t>in a weighted average</w:t>
      </w:r>
      <w:r w:rsidR="006205F7">
        <w:rPr>
          <w:sz w:val="20"/>
          <w:szCs w:val="20"/>
        </w:rPr>
        <w:t xml:space="preserve"> to produce a summary effect.</w:t>
      </w:r>
      <w:commentRangeEnd w:id="3"/>
      <w:r w:rsidR="001515EF">
        <w:rPr>
          <w:rStyle w:val="a6"/>
        </w:rPr>
        <w:commentReference w:id="3"/>
      </w:r>
      <w:r w:rsidR="006205F7">
        <w:rPr>
          <w:sz w:val="20"/>
          <w:szCs w:val="20"/>
        </w:rPr>
        <w:t xml:space="preserve"> There are two approaches for synthesizing studies; the </w:t>
      </w:r>
      <w:r w:rsidR="009C0448">
        <w:rPr>
          <w:b/>
          <w:sz w:val="20"/>
          <w:szCs w:val="20"/>
        </w:rPr>
        <w:t>fixed-</w:t>
      </w:r>
      <w:r w:rsidR="006205F7" w:rsidRPr="006205F7">
        <w:rPr>
          <w:b/>
          <w:sz w:val="20"/>
          <w:szCs w:val="20"/>
        </w:rPr>
        <w:t>effect</w:t>
      </w:r>
      <w:r w:rsidR="006205F7">
        <w:rPr>
          <w:sz w:val="20"/>
          <w:szCs w:val="20"/>
        </w:rPr>
        <w:t xml:space="preserve"> (FE) and the </w:t>
      </w:r>
      <w:r w:rsidR="00E811D0">
        <w:rPr>
          <w:b/>
          <w:sz w:val="20"/>
          <w:szCs w:val="20"/>
        </w:rPr>
        <w:t>random-</w:t>
      </w:r>
      <w:r w:rsidR="006205F7" w:rsidRPr="006205F7">
        <w:rPr>
          <w:b/>
          <w:sz w:val="20"/>
          <w:szCs w:val="20"/>
        </w:rPr>
        <w:t>effects</w:t>
      </w:r>
      <w:r w:rsidR="006205F7">
        <w:rPr>
          <w:sz w:val="20"/>
          <w:szCs w:val="20"/>
        </w:rPr>
        <w:t xml:space="preserve"> (RE) </w:t>
      </w:r>
      <w:r w:rsidR="006205F7" w:rsidRPr="006205F7">
        <w:rPr>
          <w:b/>
          <w:sz w:val="20"/>
          <w:szCs w:val="20"/>
        </w:rPr>
        <w:t>model</w:t>
      </w:r>
      <w:r w:rsidR="006205F7">
        <w:rPr>
          <w:sz w:val="20"/>
          <w:szCs w:val="20"/>
        </w:rPr>
        <w:t>.</w:t>
      </w:r>
      <w:commentRangeEnd w:id="2"/>
      <w:r w:rsidR="00AF1AE4">
        <w:rPr>
          <w:rStyle w:val="a6"/>
        </w:rPr>
        <w:commentReference w:id="2"/>
      </w:r>
      <w:r w:rsidR="009C0448">
        <w:rPr>
          <w:sz w:val="20"/>
          <w:szCs w:val="20"/>
        </w:rPr>
        <w:t xml:space="preserve"> </w:t>
      </w:r>
      <w:commentRangeStart w:id="4"/>
      <w:r w:rsidR="009C0448" w:rsidRPr="009C0448">
        <w:rPr>
          <w:sz w:val="20"/>
          <w:szCs w:val="20"/>
        </w:rPr>
        <w:t xml:space="preserve">These </w:t>
      </w:r>
      <w:r w:rsidR="003B620F">
        <w:rPr>
          <w:sz w:val="20"/>
          <w:szCs w:val="20"/>
        </w:rPr>
        <w:t xml:space="preserve">two </w:t>
      </w:r>
      <w:r w:rsidR="009C0448" w:rsidRPr="009C0448">
        <w:rPr>
          <w:sz w:val="20"/>
          <w:szCs w:val="20"/>
        </w:rPr>
        <w:t xml:space="preserve">models represent fundamentally different assumptions regarding the underlying data. </w:t>
      </w:r>
    </w:p>
    <w:p w14:paraId="0B029250" w14:textId="22AEB1D3" w:rsidR="00AE2816" w:rsidRDefault="009C0448" w:rsidP="004E62B2">
      <w:pPr>
        <w:jc w:val="both"/>
        <w:rPr>
          <w:sz w:val="20"/>
          <w:szCs w:val="20"/>
        </w:rPr>
      </w:pPr>
      <w:r w:rsidRPr="009C0448">
        <w:rPr>
          <w:sz w:val="20"/>
          <w:szCs w:val="20"/>
        </w:rPr>
        <w:t xml:space="preserve">A fixed-effect model assumes </w:t>
      </w:r>
      <w:r w:rsidR="009919CC">
        <w:rPr>
          <w:sz w:val="20"/>
          <w:szCs w:val="20"/>
        </w:rPr>
        <w:t xml:space="preserve">that there is only one source of variation in the studies and that </w:t>
      </w:r>
      <w:r w:rsidR="00117DFA">
        <w:rPr>
          <w:sz w:val="20"/>
          <w:szCs w:val="20"/>
        </w:rPr>
        <w:t xml:space="preserve">any </w:t>
      </w:r>
      <w:r w:rsidR="009919CC">
        <w:rPr>
          <w:sz w:val="20"/>
          <w:szCs w:val="20"/>
        </w:rPr>
        <w:t>dif</w:t>
      </w:r>
      <w:r w:rsidR="00117DFA">
        <w:rPr>
          <w:sz w:val="20"/>
          <w:szCs w:val="20"/>
        </w:rPr>
        <w:t>ferences in the observed effect sizes</w:t>
      </w:r>
      <w:r w:rsidR="009919CC">
        <w:rPr>
          <w:sz w:val="20"/>
          <w:szCs w:val="20"/>
        </w:rPr>
        <w:t xml:space="preserve"> are due to the </w:t>
      </w:r>
      <w:r w:rsidR="00117DFA">
        <w:rPr>
          <w:sz w:val="20"/>
          <w:szCs w:val="20"/>
        </w:rPr>
        <w:t>sampling error</w:t>
      </w:r>
      <w:r w:rsidR="009919CC">
        <w:rPr>
          <w:sz w:val="20"/>
          <w:szCs w:val="20"/>
        </w:rPr>
        <w:t>.</w:t>
      </w:r>
      <w:r w:rsidRPr="009C0448">
        <w:rPr>
          <w:sz w:val="20"/>
          <w:szCs w:val="20"/>
        </w:rPr>
        <w:t xml:space="preserve"> </w:t>
      </w:r>
      <w:r w:rsidR="009919CC">
        <w:rPr>
          <w:sz w:val="20"/>
          <w:szCs w:val="20"/>
        </w:rPr>
        <w:t xml:space="preserve">Thus, </w:t>
      </w:r>
      <w:ins w:id="5" w:author="Lissa, C.J. van (Caspar)" w:date="2018-11-28T20:11:00Z">
        <w:r w:rsidR="001515EF">
          <w:rPr>
            <w:sz w:val="20"/>
            <w:szCs w:val="20"/>
          </w:rPr>
          <w:t xml:space="preserve">the </w:t>
        </w:r>
      </w:ins>
      <w:r w:rsidR="009919CC">
        <w:rPr>
          <w:sz w:val="20"/>
          <w:szCs w:val="20"/>
        </w:rPr>
        <w:t>fixed-effect model</w:t>
      </w:r>
      <w:r w:rsidRPr="009C0448">
        <w:rPr>
          <w:sz w:val="20"/>
          <w:szCs w:val="20"/>
        </w:rPr>
        <w:t xml:space="preserve"> takes into account onl</w:t>
      </w:r>
      <w:r w:rsidR="00E811D0">
        <w:rPr>
          <w:sz w:val="20"/>
          <w:szCs w:val="20"/>
        </w:rPr>
        <w:t xml:space="preserve">y </w:t>
      </w:r>
      <w:commentRangeStart w:id="6"/>
      <w:r w:rsidR="00E811D0">
        <w:rPr>
          <w:sz w:val="20"/>
          <w:szCs w:val="20"/>
        </w:rPr>
        <w:t>within-study variance</w:t>
      </w:r>
      <w:commentRangeEnd w:id="6"/>
      <w:r w:rsidR="001515EF">
        <w:rPr>
          <w:rStyle w:val="a6"/>
        </w:rPr>
        <w:commentReference w:id="6"/>
      </w:r>
      <w:r w:rsidRPr="009C0448">
        <w:rPr>
          <w:sz w:val="20"/>
          <w:szCs w:val="20"/>
        </w:rPr>
        <w:t xml:space="preserve">. A random-effects model allows for the true effect </w:t>
      </w:r>
      <w:r w:rsidR="009919CC">
        <w:rPr>
          <w:sz w:val="20"/>
          <w:szCs w:val="20"/>
        </w:rPr>
        <w:t>size to differ between studies</w:t>
      </w:r>
      <w:ins w:id="7" w:author="Lissa, C.J. van (Caspar)" w:date="2018-11-28T20:11:00Z">
        <w:r w:rsidR="001515EF">
          <w:rPr>
            <w:sz w:val="20"/>
            <w:szCs w:val="20"/>
          </w:rPr>
          <w:t>,</w:t>
        </w:r>
      </w:ins>
      <w:r w:rsidR="00616FAB">
        <w:rPr>
          <w:sz w:val="20"/>
          <w:szCs w:val="20"/>
        </w:rPr>
        <w:t xml:space="preserve"> </w:t>
      </w:r>
      <w:r w:rsidR="00117DFA">
        <w:rPr>
          <w:sz w:val="20"/>
          <w:szCs w:val="20"/>
        </w:rPr>
        <w:t xml:space="preserve">and assumes that the differences in the observed effect sizes are attributed not only to </w:t>
      </w:r>
      <w:commentRangeStart w:id="8"/>
      <w:r w:rsidR="00117DFA">
        <w:rPr>
          <w:sz w:val="20"/>
          <w:szCs w:val="20"/>
        </w:rPr>
        <w:t>the random error</w:t>
      </w:r>
      <w:commentRangeEnd w:id="8"/>
      <w:r w:rsidR="001515EF">
        <w:rPr>
          <w:rStyle w:val="a6"/>
        </w:rPr>
        <w:commentReference w:id="8"/>
      </w:r>
      <w:r w:rsidR="00117DFA">
        <w:rPr>
          <w:sz w:val="20"/>
          <w:szCs w:val="20"/>
        </w:rPr>
        <w:t>, but also to the variation in true tr</w:t>
      </w:r>
      <w:r w:rsidR="00122CA9">
        <w:rPr>
          <w:sz w:val="20"/>
          <w:szCs w:val="20"/>
        </w:rPr>
        <w:t>eatment effects (</w:t>
      </w:r>
      <w:r w:rsidR="00122CA9" w:rsidRPr="00122CA9">
        <w:rPr>
          <w:b/>
          <w:sz w:val="20"/>
          <w:szCs w:val="20"/>
        </w:rPr>
        <w:t>heterogeneity</w:t>
      </w:r>
      <w:r w:rsidR="00122CA9">
        <w:rPr>
          <w:sz w:val="20"/>
          <w:szCs w:val="20"/>
        </w:rPr>
        <w:t>)</w:t>
      </w:r>
      <w:r w:rsidR="009919CC">
        <w:rPr>
          <w:sz w:val="20"/>
          <w:szCs w:val="20"/>
        </w:rPr>
        <w:t>.</w:t>
      </w:r>
      <w:r w:rsidR="00122CA9">
        <w:rPr>
          <w:sz w:val="20"/>
          <w:szCs w:val="20"/>
        </w:rPr>
        <w:t xml:space="preserve"> Hence, random-effects model</w:t>
      </w:r>
      <w:r w:rsidRPr="009C0448">
        <w:rPr>
          <w:sz w:val="20"/>
          <w:szCs w:val="20"/>
        </w:rPr>
        <w:t xml:space="preserve"> takes into account both within- and between-study varia</w:t>
      </w:r>
      <w:r w:rsidR="00E811D0">
        <w:rPr>
          <w:sz w:val="20"/>
          <w:szCs w:val="20"/>
        </w:rPr>
        <w:t>nces</w:t>
      </w:r>
      <w:r w:rsidRPr="009C0448">
        <w:rPr>
          <w:sz w:val="20"/>
          <w:szCs w:val="20"/>
        </w:rPr>
        <w:t>.</w:t>
      </w:r>
      <w:commentRangeEnd w:id="4"/>
      <w:r w:rsidR="00E811D0">
        <w:rPr>
          <w:rStyle w:val="a6"/>
        </w:rPr>
        <w:commentReference w:id="4"/>
      </w:r>
      <w:r w:rsidR="00FE66E5">
        <w:rPr>
          <w:sz w:val="20"/>
          <w:szCs w:val="20"/>
        </w:rPr>
        <w:t xml:space="preserve"> </w:t>
      </w:r>
    </w:p>
    <w:p w14:paraId="1BC5DC29" w14:textId="77777777" w:rsidR="006C4087" w:rsidRDefault="00AE2816" w:rsidP="004E62B2">
      <w:pPr>
        <w:jc w:val="both"/>
        <w:rPr>
          <w:sz w:val="20"/>
          <w:szCs w:val="20"/>
        </w:rPr>
      </w:pPr>
      <w:commentRangeStart w:id="9"/>
      <w:r w:rsidRPr="00AE2816">
        <w:rPr>
          <w:sz w:val="20"/>
          <w:szCs w:val="20"/>
        </w:rPr>
        <w:t xml:space="preserve">Heterogeneity is a measure of the consistency of the results between </w:t>
      </w:r>
      <w:commentRangeStart w:id="10"/>
      <w:r w:rsidRPr="00AE2816">
        <w:rPr>
          <w:sz w:val="20"/>
          <w:szCs w:val="20"/>
        </w:rPr>
        <w:t xml:space="preserve">trials </w:t>
      </w:r>
      <w:commentRangeEnd w:id="10"/>
      <w:r w:rsidR="001515EF">
        <w:rPr>
          <w:rStyle w:val="a6"/>
        </w:rPr>
        <w:commentReference w:id="10"/>
      </w:r>
      <w:r w:rsidRPr="00AE2816">
        <w:rPr>
          <w:sz w:val="20"/>
          <w:szCs w:val="20"/>
        </w:rPr>
        <w:t>in a meta-analysis. A large degree of heterogeneity occurs when there are large differences between trials in the</w:t>
      </w:r>
      <w:commentRangeStart w:id="11"/>
      <w:r w:rsidRPr="00AE2816">
        <w:rPr>
          <w:sz w:val="20"/>
          <w:szCs w:val="20"/>
        </w:rPr>
        <w:t xml:space="preserve"> measured efficacy of an intervention</w:t>
      </w:r>
      <w:commentRangeEnd w:id="11"/>
      <w:r w:rsidR="001515EF">
        <w:rPr>
          <w:rStyle w:val="a6"/>
        </w:rPr>
        <w:commentReference w:id="11"/>
      </w:r>
      <w:r w:rsidRPr="00AE2816">
        <w:rPr>
          <w:sz w:val="20"/>
          <w:szCs w:val="20"/>
        </w:rPr>
        <w:t>.</w:t>
      </w:r>
      <w:commentRangeEnd w:id="9"/>
      <w:r w:rsidR="008724C2">
        <w:rPr>
          <w:sz w:val="20"/>
          <w:szCs w:val="20"/>
        </w:rPr>
        <w:t xml:space="preserve"> </w:t>
      </w:r>
      <w:r w:rsidR="008724C2">
        <w:rPr>
          <w:rStyle w:val="a6"/>
        </w:rPr>
        <w:commentReference w:id="9"/>
      </w:r>
      <w:commentRangeStart w:id="12"/>
      <w:r w:rsidR="008724C2">
        <w:rPr>
          <w:sz w:val="20"/>
          <w:szCs w:val="20"/>
        </w:rPr>
        <w:t>Meta-analysts often examine to what extent the heterogeneity in the effect sizes can be accounted for</w:t>
      </w:r>
      <w:r w:rsidR="0070356E">
        <w:rPr>
          <w:sz w:val="20"/>
          <w:szCs w:val="20"/>
        </w:rPr>
        <w:t>,</w:t>
      </w:r>
      <w:r w:rsidR="008724C2">
        <w:rPr>
          <w:sz w:val="20"/>
          <w:szCs w:val="20"/>
        </w:rPr>
        <w:t xml:space="preserve"> based on various study characteristics (</w:t>
      </w:r>
      <w:r w:rsidR="008724C2" w:rsidRPr="008724C2">
        <w:rPr>
          <w:b/>
          <w:sz w:val="20"/>
          <w:szCs w:val="20"/>
        </w:rPr>
        <w:t>moderators</w:t>
      </w:r>
      <w:r w:rsidR="008724C2">
        <w:rPr>
          <w:sz w:val="20"/>
          <w:szCs w:val="20"/>
        </w:rPr>
        <w:t xml:space="preserve">). </w:t>
      </w:r>
      <w:r w:rsidR="008724C2" w:rsidRPr="008724C2">
        <w:t xml:space="preserve"> </w:t>
      </w:r>
      <w:r w:rsidR="008724C2" w:rsidRPr="008724C2">
        <w:rPr>
          <w:sz w:val="20"/>
          <w:szCs w:val="20"/>
        </w:rPr>
        <w:t xml:space="preserve">The process of examining the relationship between study characteristics and the effect sizes is typically called a </w:t>
      </w:r>
      <w:r w:rsidR="008724C2" w:rsidRPr="0070356E">
        <w:rPr>
          <w:b/>
          <w:sz w:val="20"/>
          <w:szCs w:val="20"/>
        </w:rPr>
        <w:t>moderator analysis</w:t>
      </w:r>
      <w:r w:rsidR="0070356E">
        <w:rPr>
          <w:sz w:val="20"/>
          <w:szCs w:val="20"/>
        </w:rPr>
        <w:t>.</w:t>
      </w:r>
      <w:r w:rsidR="005866E3">
        <w:rPr>
          <w:sz w:val="20"/>
          <w:szCs w:val="20"/>
        </w:rPr>
        <w:t xml:space="preserve"> </w:t>
      </w:r>
      <w:commentRangeStart w:id="13"/>
      <w:r w:rsidR="005866E3">
        <w:rPr>
          <w:sz w:val="20"/>
          <w:szCs w:val="20"/>
        </w:rPr>
        <w:t>There are two major forms of moderator analysis in meta-analysis</w:t>
      </w:r>
      <w:r w:rsidR="009B487B">
        <w:rPr>
          <w:sz w:val="20"/>
          <w:szCs w:val="20"/>
        </w:rPr>
        <w:t>: the subgrouping of studies and the meta-regression models</w:t>
      </w:r>
      <w:r w:rsidR="006C4087">
        <w:rPr>
          <w:sz w:val="20"/>
          <w:szCs w:val="20"/>
        </w:rPr>
        <w:t>.</w:t>
      </w:r>
      <w:commentRangeEnd w:id="13"/>
      <w:r w:rsidR="001515EF">
        <w:rPr>
          <w:rStyle w:val="a6"/>
        </w:rPr>
        <w:commentReference w:id="13"/>
      </w:r>
    </w:p>
    <w:p w14:paraId="11F869FB" w14:textId="78433EF8" w:rsidR="00C2161B" w:rsidRDefault="006C4087" w:rsidP="004E62B2">
      <w:pPr>
        <w:jc w:val="both"/>
        <w:rPr>
          <w:sz w:val="20"/>
          <w:szCs w:val="20"/>
        </w:rPr>
      </w:pPr>
      <w:r>
        <w:rPr>
          <w:b/>
          <w:sz w:val="20"/>
          <w:szCs w:val="20"/>
        </w:rPr>
        <w:t>M</w:t>
      </w:r>
      <w:r w:rsidRPr="00A94A3F">
        <w:rPr>
          <w:b/>
          <w:sz w:val="20"/>
          <w:szCs w:val="20"/>
        </w:rPr>
        <w:t>eta-regression</w:t>
      </w:r>
      <w:r w:rsidRPr="00A94A3F">
        <w:rPr>
          <w:sz w:val="20"/>
          <w:szCs w:val="20"/>
        </w:rPr>
        <w:t xml:space="preserve"> </w:t>
      </w:r>
      <w:r>
        <w:rPr>
          <w:sz w:val="20"/>
          <w:szCs w:val="20"/>
        </w:rPr>
        <w:t xml:space="preserve">is a more widely used technique that </w:t>
      </w:r>
      <w:r w:rsidRPr="00A94A3F">
        <w:rPr>
          <w:sz w:val="20"/>
          <w:szCs w:val="20"/>
        </w:rPr>
        <w:t>aims to relate the size of effect to one or more characteristics of the studies involved</w:t>
      </w:r>
      <w:r>
        <w:rPr>
          <w:sz w:val="20"/>
          <w:szCs w:val="20"/>
        </w:rPr>
        <w:t xml:space="preserve">. As multiple regression is used to </w:t>
      </w:r>
      <w:r w:rsidRPr="00621B17">
        <w:rPr>
          <w:sz w:val="20"/>
          <w:szCs w:val="20"/>
        </w:rPr>
        <w:t xml:space="preserve">assess </w:t>
      </w:r>
      <w:proofErr w:type="gramStart"/>
      <w:r w:rsidRPr="00621B17">
        <w:rPr>
          <w:sz w:val="20"/>
          <w:szCs w:val="20"/>
        </w:rPr>
        <w:t>the</w:t>
      </w:r>
      <w:proofErr w:type="gramEnd"/>
      <w:r w:rsidRPr="00621B17">
        <w:rPr>
          <w:sz w:val="20"/>
          <w:szCs w:val="20"/>
        </w:rPr>
        <w:t xml:space="preserve"> relationship between subject-level covariates and an outcome,</w:t>
      </w:r>
      <w:r>
        <w:rPr>
          <w:sz w:val="20"/>
          <w:szCs w:val="20"/>
        </w:rPr>
        <w:t xml:space="preserve"> </w:t>
      </w:r>
      <w:r w:rsidRPr="00621B17">
        <w:rPr>
          <w:sz w:val="20"/>
          <w:szCs w:val="20"/>
        </w:rPr>
        <w:t xml:space="preserve">meta-regression in meta-analysis </w:t>
      </w:r>
      <w:r>
        <w:rPr>
          <w:sz w:val="20"/>
          <w:szCs w:val="20"/>
        </w:rPr>
        <w:t xml:space="preserve">is used </w:t>
      </w:r>
      <w:r w:rsidRPr="00621B17">
        <w:rPr>
          <w:sz w:val="20"/>
          <w:szCs w:val="20"/>
        </w:rPr>
        <w:t>to assess the relationship between study</w:t>
      </w:r>
      <w:r>
        <w:rPr>
          <w:sz w:val="20"/>
          <w:szCs w:val="20"/>
        </w:rPr>
        <w:t>-</w:t>
      </w:r>
      <w:r w:rsidRPr="00621B17">
        <w:rPr>
          <w:sz w:val="20"/>
          <w:szCs w:val="20"/>
        </w:rPr>
        <w:t xml:space="preserve">level covariates and effect </w:t>
      </w:r>
      <w:bookmarkStart w:id="14" w:name="_GoBack"/>
      <w:bookmarkEnd w:id="14"/>
      <w:r w:rsidRPr="00621B17">
        <w:rPr>
          <w:sz w:val="20"/>
          <w:szCs w:val="20"/>
        </w:rPr>
        <w:t>size.</w:t>
      </w:r>
      <w:r>
        <w:rPr>
          <w:sz w:val="20"/>
          <w:szCs w:val="20"/>
        </w:rPr>
        <w:t xml:space="preserve"> Specifically, </w:t>
      </w:r>
      <w:r w:rsidRPr="00621B17">
        <w:rPr>
          <w:sz w:val="20"/>
          <w:szCs w:val="20"/>
        </w:rPr>
        <w:t xml:space="preserve">the effect size estimates are used as the dependent </w:t>
      </w:r>
      <w:ins w:id="15" w:author="Lissa, C.J. van (Caspar)" w:date="2018-11-28T20:16:00Z">
        <w:r w:rsidR="001515EF">
          <w:rPr>
            <w:sz w:val="20"/>
            <w:szCs w:val="20"/>
          </w:rPr>
          <w:t xml:space="preserve">variable, </w:t>
        </w:r>
      </w:ins>
      <w:r w:rsidRPr="00621B17">
        <w:rPr>
          <w:sz w:val="20"/>
          <w:szCs w:val="20"/>
        </w:rPr>
        <w:t>and the moderators as the independent variables</w:t>
      </w:r>
      <w:r>
        <w:rPr>
          <w:sz w:val="20"/>
          <w:szCs w:val="20"/>
        </w:rPr>
        <w:t xml:space="preserve"> in meta-regression models</w:t>
      </w:r>
      <w:r w:rsidRPr="00621B17">
        <w:rPr>
          <w:sz w:val="20"/>
          <w:szCs w:val="20"/>
        </w:rPr>
        <w:t>.</w:t>
      </w:r>
      <w:r>
        <w:rPr>
          <w:sz w:val="20"/>
          <w:szCs w:val="20"/>
        </w:rPr>
        <w:t xml:space="preserve"> Also, </w:t>
      </w:r>
      <w:r w:rsidRPr="004B30DB">
        <w:rPr>
          <w:sz w:val="20"/>
          <w:szCs w:val="20"/>
        </w:rPr>
        <w:t xml:space="preserve">a random effect is typically included in such models to account for any </w:t>
      </w:r>
      <w:r w:rsidRPr="004B30DB">
        <w:rPr>
          <w:b/>
          <w:sz w:val="20"/>
          <w:szCs w:val="20"/>
        </w:rPr>
        <w:t>residual heterogeneity</w:t>
      </w:r>
      <w:r w:rsidRPr="004B30DB">
        <w:rPr>
          <w:sz w:val="20"/>
          <w:szCs w:val="20"/>
        </w:rPr>
        <w:t xml:space="preserve"> that is not accounted for by the moderators included in the model</w:t>
      </w:r>
      <w:r>
        <w:rPr>
          <w:sz w:val="20"/>
          <w:szCs w:val="20"/>
        </w:rPr>
        <w:t xml:space="preserve">. </w:t>
      </w:r>
      <w:r w:rsidRPr="006106DF">
        <w:rPr>
          <w:sz w:val="20"/>
          <w:szCs w:val="20"/>
        </w:rPr>
        <w:t xml:space="preserve">Since the predictors included in the model are usually added as fixed effects, this approach then leads to a </w:t>
      </w:r>
      <w:r w:rsidRPr="006106DF">
        <w:rPr>
          <w:b/>
          <w:sz w:val="20"/>
          <w:szCs w:val="20"/>
        </w:rPr>
        <w:t>mixed-effects meta-regression model</w:t>
      </w:r>
      <w:r w:rsidRPr="006106DF">
        <w:rPr>
          <w:sz w:val="20"/>
          <w:szCs w:val="20"/>
        </w:rPr>
        <w:t>.</w:t>
      </w:r>
      <w:r>
        <w:rPr>
          <w:sz w:val="20"/>
          <w:szCs w:val="20"/>
        </w:rPr>
        <w:t xml:space="preserve"> </w:t>
      </w:r>
      <w:r w:rsidRPr="009B487B">
        <w:rPr>
          <w:sz w:val="20"/>
          <w:szCs w:val="20"/>
        </w:rPr>
        <w:t xml:space="preserve">From a statistical perspective, </w:t>
      </w:r>
      <w:r w:rsidRPr="00165E53">
        <w:rPr>
          <w:sz w:val="20"/>
          <w:szCs w:val="20"/>
        </w:rPr>
        <w:t>weighted regression analysis</w:t>
      </w:r>
      <w:r w:rsidRPr="009B487B">
        <w:rPr>
          <w:sz w:val="20"/>
          <w:szCs w:val="20"/>
        </w:rPr>
        <w:t xml:space="preserve"> is recommended </w:t>
      </w:r>
      <w:commentRangeStart w:id="16"/>
      <w:r w:rsidRPr="009B487B">
        <w:rPr>
          <w:sz w:val="20"/>
          <w:szCs w:val="20"/>
        </w:rPr>
        <w:t xml:space="preserve">because it controls for correlations between moderators </w:t>
      </w:r>
      <w:commentRangeEnd w:id="16"/>
      <w:r w:rsidR="00FB402B">
        <w:rPr>
          <w:rStyle w:val="a6"/>
        </w:rPr>
        <w:commentReference w:id="16"/>
      </w:r>
      <w:r w:rsidRPr="009B487B">
        <w:rPr>
          <w:sz w:val="20"/>
          <w:szCs w:val="20"/>
        </w:rPr>
        <w:t xml:space="preserve">and </w:t>
      </w:r>
      <w:commentRangeStart w:id="17"/>
      <w:r w:rsidRPr="009B487B">
        <w:rPr>
          <w:sz w:val="20"/>
          <w:szCs w:val="20"/>
        </w:rPr>
        <w:t xml:space="preserve">does not </w:t>
      </w:r>
      <w:r>
        <w:rPr>
          <w:sz w:val="20"/>
          <w:szCs w:val="20"/>
        </w:rPr>
        <w:t>require moderators to be nested</w:t>
      </w:r>
      <w:commentRangeEnd w:id="17"/>
      <w:r w:rsidR="00FB402B">
        <w:rPr>
          <w:rStyle w:val="a6"/>
        </w:rPr>
        <w:commentReference w:id="17"/>
      </w:r>
      <w:r w:rsidR="009B487B">
        <w:rPr>
          <w:sz w:val="20"/>
          <w:szCs w:val="20"/>
        </w:rPr>
        <w:t>.</w:t>
      </w:r>
    </w:p>
    <w:commentRangeEnd w:id="12"/>
    <w:p w14:paraId="26A939A6" w14:textId="19335E6F" w:rsidR="00D279A1" w:rsidRDefault="0070356E" w:rsidP="00BE2308">
      <w:pPr>
        <w:jc w:val="both"/>
        <w:rPr>
          <w:sz w:val="20"/>
          <w:szCs w:val="20"/>
        </w:rPr>
      </w:pPr>
      <w:r>
        <w:rPr>
          <w:rStyle w:val="a6"/>
        </w:rPr>
        <w:commentReference w:id="12"/>
      </w:r>
      <w:r w:rsidR="006C4087">
        <w:rPr>
          <w:sz w:val="20"/>
          <w:szCs w:val="20"/>
        </w:rPr>
        <w:t xml:space="preserve"> </w:t>
      </w:r>
      <w:r w:rsidR="00D279A1">
        <w:rPr>
          <w:sz w:val="20"/>
          <w:szCs w:val="20"/>
        </w:rPr>
        <w:br w:type="page"/>
      </w:r>
    </w:p>
    <w:p w14:paraId="3AE5448B" w14:textId="5D830C45" w:rsidR="00122CA9" w:rsidRDefault="00165E53" w:rsidP="00163C95">
      <w:pPr>
        <w:jc w:val="both"/>
        <w:rPr>
          <w:sz w:val="20"/>
          <w:szCs w:val="20"/>
        </w:rPr>
      </w:pPr>
      <w:r>
        <w:rPr>
          <w:sz w:val="20"/>
          <w:szCs w:val="20"/>
        </w:rPr>
        <w:lastRenderedPageBreak/>
        <w:t>MIXED</w:t>
      </w:r>
      <w:r w:rsidR="00122CA9">
        <w:rPr>
          <w:sz w:val="20"/>
          <w:szCs w:val="20"/>
        </w:rPr>
        <w:t xml:space="preserve"> EFFECTS META-REGRESSION MODEL</w:t>
      </w:r>
    </w:p>
    <w:p w14:paraId="1035465B" w14:textId="05555B6A" w:rsidR="00092A66" w:rsidRDefault="00675401" w:rsidP="000D65D3">
      <w:pPr>
        <w:shd w:val="clear" w:color="auto" w:fill="FFFFFF"/>
        <w:jc w:val="both"/>
        <w:rPr>
          <w:sz w:val="20"/>
          <w:szCs w:val="20"/>
          <w:lang w:val="en"/>
        </w:rPr>
      </w:pPr>
      <w:commentRangeStart w:id="18"/>
      <w:r>
        <w:rPr>
          <w:sz w:val="20"/>
          <w:szCs w:val="20"/>
          <w:lang w:val="en"/>
        </w:rPr>
        <w:t xml:space="preserve">In a meta-analysis with k independent studies, let </w:t>
      </w:r>
      <w:r w:rsidRPr="00675401">
        <w:rPr>
          <w:b/>
          <w:sz w:val="20"/>
          <w:szCs w:val="20"/>
          <w:lang w:val="en"/>
        </w:rPr>
        <w:t>y</w:t>
      </w:r>
      <w:r>
        <w:rPr>
          <w:sz w:val="20"/>
          <w:szCs w:val="20"/>
          <w:lang w:val="en"/>
        </w:rPr>
        <w:t xml:space="preserve"> denote a </w:t>
      </w:r>
      <w:r w:rsidRPr="003A149F">
        <w:rPr>
          <w:i/>
          <w:sz w:val="20"/>
          <w:szCs w:val="20"/>
          <w:lang w:val="en"/>
        </w:rPr>
        <w:t>k</w:t>
      </w:r>
      <w:r w:rsidR="000D65D3" w:rsidRPr="003A149F">
        <w:rPr>
          <w:i/>
          <w:sz w:val="20"/>
          <w:szCs w:val="20"/>
          <w:lang w:val="en"/>
        </w:rPr>
        <w:t xml:space="preserve"> </w:t>
      </w:r>
      <w:r w:rsidRPr="003A149F">
        <w:rPr>
          <w:i/>
          <w:sz w:val="20"/>
          <w:szCs w:val="20"/>
          <w:lang w:val="en"/>
        </w:rPr>
        <w:t>x</w:t>
      </w:r>
      <w:r w:rsidR="000D65D3" w:rsidRPr="003A149F">
        <w:rPr>
          <w:i/>
          <w:sz w:val="20"/>
          <w:szCs w:val="20"/>
          <w:lang w:val="en"/>
        </w:rPr>
        <w:t xml:space="preserve"> </w:t>
      </w:r>
      <w:r w:rsidRPr="003A149F">
        <w:rPr>
          <w:i/>
          <w:sz w:val="20"/>
          <w:szCs w:val="20"/>
          <w:lang w:val="en"/>
        </w:rPr>
        <w:t>1</w:t>
      </w:r>
      <w:r>
        <w:rPr>
          <w:sz w:val="20"/>
          <w:szCs w:val="20"/>
          <w:lang w:val="en"/>
        </w:rPr>
        <w:t xml:space="preserve"> vector of independent effect sizes </w:t>
      </w:r>
      <w:r w:rsidRPr="003A149F">
        <w:rPr>
          <w:sz w:val="20"/>
          <w:szCs w:val="20"/>
          <w:lang w:val="en"/>
        </w:rPr>
        <w:t>{</w:t>
      </w:r>
      <w:proofErr w:type="spellStart"/>
      <w:r w:rsidRPr="003A149F">
        <w:rPr>
          <w:sz w:val="20"/>
          <w:szCs w:val="20"/>
          <w:lang w:val="en"/>
        </w:rPr>
        <w:t>y</w:t>
      </w:r>
      <w:r w:rsidRPr="003A149F">
        <w:rPr>
          <w:sz w:val="20"/>
          <w:szCs w:val="20"/>
          <w:vertAlign w:val="subscript"/>
          <w:lang w:val="en"/>
        </w:rPr>
        <w:t>i</w:t>
      </w:r>
      <w:proofErr w:type="spellEnd"/>
      <w:r w:rsidRPr="003A149F">
        <w:rPr>
          <w:sz w:val="20"/>
          <w:szCs w:val="20"/>
          <w:lang w:val="en"/>
        </w:rPr>
        <w:t>}</w:t>
      </w:r>
      <w:r>
        <w:rPr>
          <w:sz w:val="20"/>
          <w:szCs w:val="20"/>
          <w:lang w:val="en"/>
        </w:rPr>
        <w:t xml:space="preserve"> that represents the results of the studies and</w:t>
      </w:r>
      <w:r w:rsidRPr="00675401">
        <w:rPr>
          <w:b/>
          <w:sz w:val="20"/>
          <w:szCs w:val="20"/>
          <w:lang w:val="en"/>
        </w:rPr>
        <w:t xml:space="preserve"> X</w:t>
      </w:r>
      <w:r>
        <w:rPr>
          <w:sz w:val="20"/>
          <w:szCs w:val="20"/>
          <w:lang w:val="en"/>
        </w:rPr>
        <w:t xml:space="preserve"> a </w:t>
      </w:r>
      <w:r w:rsidRPr="003A149F">
        <w:rPr>
          <w:i/>
          <w:sz w:val="20"/>
          <w:szCs w:val="20"/>
          <w:lang w:val="en"/>
        </w:rPr>
        <w:t>k</w:t>
      </w:r>
      <w:r w:rsidR="000D65D3" w:rsidRPr="003A149F">
        <w:rPr>
          <w:i/>
          <w:sz w:val="20"/>
          <w:szCs w:val="20"/>
          <w:lang w:val="en"/>
        </w:rPr>
        <w:t xml:space="preserve"> </w:t>
      </w:r>
      <w:r w:rsidRPr="003A149F">
        <w:rPr>
          <w:i/>
          <w:sz w:val="20"/>
          <w:szCs w:val="20"/>
          <w:lang w:val="en"/>
        </w:rPr>
        <w:t>x</w:t>
      </w:r>
      <w:r w:rsidR="000D65D3" w:rsidRPr="003A149F">
        <w:rPr>
          <w:i/>
          <w:sz w:val="20"/>
          <w:szCs w:val="20"/>
          <w:lang w:val="en"/>
        </w:rPr>
        <w:t xml:space="preserve"> </w:t>
      </w:r>
      <w:r w:rsidRPr="003A149F">
        <w:rPr>
          <w:i/>
          <w:sz w:val="20"/>
          <w:szCs w:val="20"/>
          <w:lang w:val="en"/>
        </w:rPr>
        <w:t>(p</w:t>
      </w:r>
      <w:r w:rsidR="000D65D3" w:rsidRPr="003A149F">
        <w:rPr>
          <w:i/>
          <w:sz w:val="20"/>
          <w:szCs w:val="20"/>
          <w:lang w:val="en"/>
        </w:rPr>
        <w:t xml:space="preserve"> </w:t>
      </w:r>
      <w:r w:rsidRPr="003A149F">
        <w:rPr>
          <w:i/>
          <w:sz w:val="20"/>
          <w:szCs w:val="20"/>
          <w:lang w:val="en"/>
        </w:rPr>
        <w:t>+</w:t>
      </w:r>
      <w:r w:rsidR="000D65D3" w:rsidRPr="003A149F">
        <w:rPr>
          <w:i/>
          <w:sz w:val="20"/>
          <w:szCs w:val="20"/>
          <w:lang w:val="en"/>
        </w:rPr>
        <w:t xml:space="preserve"> </w:t>
      </w:r>
      <w:r w:rsidRPr="003A149F">
        <w:rPr>
          <w:i/>
          <w:sz w:val="20"/>
          <w:szCs w:val="20"/>
          <w:lang w:val="en"/>
        </w:rPr>
        <w:t>1)</w:t>
      </w:r>
      <w:r>
        <w:rPr>
          <w:sz w:val="20"/>
          <w:szCs w:val="20"/>
          <w:lang w:val="en"/>
        </w:rPr>
        <w:t xml:space="preserve"> design matrix of full column rank with p predictor variables, representing some differential characteristics in the studies.</w:t>
      </w:r>
      <w:r w:rsidRPr="00675401">
        <w:rPr>
          <w:sz w:val="20"/>
          <w:szCs w:val="20"/>
          <w:lang w:val="en"/>
        </w:rPr>
        <w:t xml:space="preserve"> Since the predictors are included as fixed effects in the model, assuming a</w:t>
      </w:r>
      <w:r>
        <w:rPr>
          <w:sz w:val="20"/>
          <w:szCs w:val="20"/>
          <w:lang w:val="en"/>
        </w:rPr>
        <w:t xml:space="preserve"> </w:t>
      </w:r>
      <w:r w:rsidRPr="00675401">
        <w:rPr>
          <w:sz w:val="20"/>
          <w:szCs w:val="20"/>
          <w:lang w:val="en"/>
        </w:rPr>
        <w:t>random-effects model for the effect sizes leads to a mixed-effects meta-regression model,</w:t>
      </w:r>
      <w:r>
        <w:rPr>
          <w:sz w:val="20"/>
          <w:szCs w:val="20"/>
          <w:lang w:val="en"/>
        </w:rPr>
        <w:t xml:space="preserve"> </w:t>
      </w:r>
      <w:r w:rsidRPr="00675401">
        <w:rPr>
          <w:sz w:val="20"/>
          <w:szCs w:val="20"/>
          <w:lang w:val="en"/>
        </w:rPr>
        <w:t>which can be expressed by the formula</w:t>
      </w:r>
      <w:r w:rsidR="00092A66">
        <w:rPr>
          <w:sz w:val="20"/>
          <w:szCs w:val="20"/>
          <w:lang w:val="en"/>
        </w:rPr>
        <w:t>:</w:t>
      </w:r>
    </w:p>
    <w:p w14:paraId="7BD0244C" w14:textId="7F15B41D" w:rsidR="00675401" w:rsidRDefault="00092A66" w:rsidP="000D65D3">
      <w:pPr>
        <w:shd w:val="clear" w:color="auto" w:fill="FFFFFF"/>
        <w:jc w:val="center"/>
        <w:rPr>
          <w:sz w:val="20"/>
          <w:szCs w:val="20"/>
        </w:rPr>
      </w:pPr>
      <w:r w:rsidRPr="00092A66">
        <w:rPr>
          <w:b/>
          <w:sz w:val="20"/>
          <w:szCs w:val="20"/>
        </w:rPr>
        <w:t>y = X</w:t>
      </w:r>
      <w:r w:rsidR="003A149F">
        <w:rPr>
          <w:b/>
          <w:sz w:val="20"/>
          <w:szCs w:val="20"/>
          <w:lang w:val="el-GR"/>
        </w:rPr>
        <w:t>β</w:t>
      </w:r>
      <w:r w:rsidRPr="00092A66">
        <w:rPr>
          <w:b/>
          <w:sz w:val="20"/>
          <w:szCs w:val="20"/>
        </w:rPr>
        <w:t xml:space="preserve"> + u + e</w:t>
      </w:r>
      <w:r>
        <w:rPr>
          <w:sz w:val="20"/>
          <w:szCs w:val="20"/>
        </w:rPr>
        <w:t>,</w:t>
      </w:r>
      <w:r w:rsidR="001724CD">
        <w:rPr>
          <w:sz w:val="20"/>
          <w:szCs w:val="20"/>
        </w:rPr>
        <w:tab/>
        <w:t>(1)</w:t>
      </w:r>
    </w:p>
    <w:p w14:paraId="7EA74A7B" w14:textId="5AF5FC55" w:rsidR="000D65D3" w:rsidRDefault="000D65D3" w:rsidP="00984660">
      <w:pPr>
        <w:shd w:val="clear" w:color="auto" w:fill="FFFFFF"/>
        <w:jc w:val="both"/>
        <w:rPr>
          <w:sz w:val="20"/>
          <w:szCs w:val="20"/>
        </w:rPr>
      </w:pPr>
      <w:r>
        <w:rPr>
          <w:sz w:val="20"/>
          <w:szCs w:val="20"/>
        </w:rPr>
        <w:t xml:space="preserve">where </w:t>
      </w:r>
      <w:r w:rsidR="003A149F">
        <w:rPr>
          <w:b/>
          <w:sz w:val="20"/>
          <w:szCs w:val="20"/>
        </w:rPr>
        <w:t>β</w:t>
      </w:r>
      <w:r>
        <w:rPr>
          <w:sz w:val="20"/>
          <w:szCs w:val="20"/>
        </w:rPr>
        <w:t xml:space="preserve"> is a </w:t>
      </w:r>
      <w:r w:rsidRPr="003A149F">
        <w:rPr>
          <w:i/>
          <w:sz w:val="20"/>
          <w:szCs w:val="20"/>
        </w:rPr>
        <w:t>(p + 1) x 1</w:t>
      </w:r>
      <w:r>
        <w:rPr>
          <w:sz w:val="20"/>
          <w:szCs w:val="20"/>
        </w:rPr>
        <w:t xml:space="preserve"> vector containing the regression coefficients {</w:t>
      </w:r>
      <w:bookmarkStart w:id="19" w:name="_Hlk530051636"/>
      <w:r w:rsidR="003A149F">
        <w:rPr>
          <w:sz w:val="20"/>
          <w:szCs w:val="20"/>
          <w:lang w:val="el-GR"/>
        </w:rPr>
        <w:t>β</w:t>
      </w:r>
      <w:r w:rsidR="003A149F" w:rsidRPr="003A149F">
        <w:rPr>
          <w:sz w:val="20"/>
          <w:szCs w:val="20"/>
          <w:vertAlign w:val="subscript"/>
        </w:rPr>
        <w:t>o</w:t>
      </w:r>
      <w:r w:rsidR="003A149F">
        <w:rPr>
          <w:sz w:val="20"/>
          <w:szCs w:val="20"/>
        </w:rPr>
        <w:t>, β</w:t>
      </w:r>
      <w:r w:rsidRPr="003A149F">
        <w:rPr>
          <w:sz w:val="20"/>
          <w:szCs w:val="20"/>
          <w:vertAlign w:val="subscript"/>
        </w:rPr>
        <w:t>1</w:t>
      </w:r>
      <w:r>
        <w:rPr>
          <w:sz w:val="20"/>
          <w:szCs w:val="20"/>
        </w:rPr>
        <w:t>, …,</w:t>
      </w:r>
      <w:r w:rsidR="003A149F">
        <w:rPr>
          <w:sz w:val="20"/>
          <w:szCs w:val="20"/>
        </w:rPr>
        <w:t xml:space="preserve"> β</w:t>
      </w:r>
      <w:r w:rsidRPr="003A149F">
        <w:rPr>
          <w:sz w:val="20"/>
          <w:szCs w:val="20"/>
          <w:vertAlign w:val="subscript"/>
        </w:rPr>
        <w:t>p</w:t>
      </w:r>
      <w:bookmarkEnd w:id="19"/>
      <w:r>
        <w:rPr>
          <w:sz w:val="20"/>
          <w:szCs w:val="20"/>
        </w:rPr>
        <w:t xml:space="preserve">}, </w:t>
      </w:r>
      <w:r w:rsidRPr="000D65D3">
        <w:rPr>
          <w:b/>
          <w:sz w:val="20"/>
          <w:szCs w:val="20"/>
        </w:rPr>
        <w:t>u</w:t>
      </w:r>
      <w:r>
        <w:rPr>
          <w:sz w:val="20"/>
          <w:szCs w:val="20"/>
        </w:rPr>
        <w:t xml:space="preserve"> is a </w:t>
      </w:r>
      <w:r w:rsidRPr="003A149F">
        <w:rPr>
          <w:i/>
          <w:sz w:val="20"/>
          <w:szCs w:val="20"/>
        </w:rPr>
        <w:t>k x 1</w:t>
      </w:r>
      <w:r>
        <w:rPr>
          <w:sz w:val="20"/>
          <w:szCs w:val="20"/>
        </w:rPr>
        <w:t xml:space="preserve"> vector of independent between-studies errors {</w:t>
      </w:r>
      <w:proofErr w:type="spellStart"/>
      <w:r>
        <w:rPr>
          <w:sz w:val="20"/>
          <w:szCs w:val="20"/>
        </w:rPr>
        <w:t>u</w:t>
      </w:r>
      <w:r w:rsidRPr="003A149F">
        <w:rPr>
          <w:sz w:val="20"/>
          <w:szCs w:val="20"/>
          <w:vertAlign w:val="subscript"/>
        </w:rPr>
        <w:t>i</w:t>
      </w:r>
      <w:proofErr w:type="spellEnd"/>
      <w:r>
        <w:rPr>
          <w:sz w:val="20"/>
          <w:szCs w:val="20"/>
        </w:rPr>
        <w:t xml:space="preserve">} with distribution N(0, </w:t>
      </w:r>
      <w:r w:rsidR="00984660">
        <w:rPr>
          <w:sz w:val="20"/>
          <w:szCs w:val="20"/>
          <w:lang w:val="el-GR"/>
        </w:rPr>
        <w:t>τ</w:t>
      </w:r>
      <w:r w:rsidR="00984660" w:rsidRPr="00984660">
        <w:rPr>
          <w:sz w:val="20"/>
          <w:szCs w:val="20"/>
          <w:vertAlign w:val="superscript"/>
        </w:rPr>
        <w:t>2</w:t>
      </w:r>
      <w:r w:rsidR="00984660" w:rsidRPr="00984660">
        <w:rPr>
          <w:sz w:val="20"/>
          <w:szCs w:val="20"/>
        </w:rPr>
        <w:t xml:space="preserve">) </w:t>
      </w:r>
      <w:r w:rsidR="00984660">
        <w:rPr>
          <w:sz w:val="20"/>
          <w:szCs w:val="20"/>
        </w:rPr>
        <w:t xml:space="preserve">and </w:t>
      </w:r>
      <w:r w:rsidR="00984660" w:rsidRPr="00984660">
        <w:rPr>
          <w:b/>
          <w:sz w:val="20"/>
          <w:szCs w:val="20"/>
        </w:rPr>
        <w:t>e</w:t>
      </w:r>
      <w:r w:rsidR="00984660">
        <w:rPr>
          <w:sz w:val="20"/>
          <w:szCs w:val="20"/>
        </w:rPr>
        <w:t xml:space="preserve"> is a </w:t>
      </w:r>
      <w:r w:rsidR="00984660" w:rsidRPr="003A149F">
        <w:rPr>
          <w:i/>
          <w:sz w:val="20"/>
          <w:szCs w:val="20"/>
        </w:rPr>
        <w:t>k x 1</w:t>
      </w:r>
      <w:r w:rsidR="00984660">
        <w:rPr>
          <w:sz w:val="20"/>
          <w:szCs w:val="20"/>
        </w:rPr>
        <w:t xml:space="preserve"> vector of independent within-study errors {</w:t>
      </w:r>
      <w:proofErr w:type="spellStart"/>
      <w:r w:rsidR="00984660">
        <w:rPr>
          <w:sz w:val="20"/>
          <w:szCs w:val="20"/>
        </w:rPr>
        <w:t>e</w:t>
      </w:r>
      <w:r w:rsidR="00984660" w:rsidRPr="003A149F">
        <w:rPr>
          <w:sz w:val="20"/>
          <w:szCs w:val="20"/>
          <w:vertAlign w:val="subscript"/>
        </w:rPr>
        <w:t>i</w:t>
      </w:r>
      <w:proofErr w:type="spellEnd"/>
      <w:r w:rsidR="00984660">
        <w:rPr>
          <w:sz w:val="20"/>
          <w:szCs w:val="20"/>
        </w:rPr>
        <w:t xml:space="preserve">}, each with distribution </w:t>
      </w:r>
      <w:r w:rsidR="00984660" w:rsidRPr="00B02926">
        <w:rPr>
          <w:sz w:val="20"/>
          <w:szCs w:val="20"/>
        </w:rPr>
        <w:t>N(0, v</w:t>
      </w:r>
      <w:r w:rsidR="00984660" w:rsidRPr="00B02926">
        <w:rPr>
          <w:sz w:val="20"/>
          <w:szCs w:val="20"/>
          <w:vertAlign w:val="subscript"/>
        </w:rPr>
        <w:t>i</w:t>
      </w:r>
      <w:r w:rsidR="00984660" w:rsidRPr="00B02926">
        <w:rPr>
          <w:sz w:val="20"/>
          <w:szCs w:val="20"/>
        </w:rPr>
        <w:t>).</w:t>
      </w:r>
      <w:r w:rsidR="00984660">
        <w:rPr>
          <w:sz w:val="20"/>
          <w:szCs w:val="20"/>
        </w:rPr>
        <w:t xml:space="preserve"> While vi is the within-study variance (or sampling error) for the </w:t>
      </w:r>
      <w:proofErr w:type="spellStart"/>
      <w:r w:rsidR="00984660">
        <w:rPr>
          <w:sz w:val="20"/>
          <w:szCs w:val="20"/>
        </w:rPr>
        <w:t>i</w:t>
      </w:r>
      <w:r w:rsidR="00984660" w:rsidRPr="00984660">
        <w:rPr>
          <w:sz w:val="20"/>
          <w:szCs w:val="20"/>
          <w:vertAlign w:val="superscript"/>
        </w:rPr>
        <w:t>th</w:t>
      </w:r>
      <w:proofErr w:type="spellEnd"/>
      <w:r w:rsidR="00984660">
        <w:rPr>
          <w:sz w:val="20"/>
          <w:szCs w:val="20"/>
        </w:rPr>
        <w:t xml:space="preserve"> study, </w:t>
      </w:r>
      <w:r w:rsidR="00984660">
        <w:rPr>
          <w:sz w:val="20"/>
          <w:szCs w:val="20"/>
          <w:lang w:val="el-GR"/>
        </w:rPr>
        <w:t>τ</w:t>
      </w:r>
      <w:r w:rsidR="00984660" w:rsidRPr="00984660">
        <w:rPr>
          <w:sz w:val="20"/>
          <w:szCs w:val="20"/>
          <w:vertAlign w:val="superscript"/>
        </w:rPr>
        <w:t>2</w:t>
      </w:r>
      <w:r w:rsidR="00984660">
        <w:rPr>
          <w:sz w:val="20"/>
          <w:szCs w:val="20"/>
          <w:vertAlign w:val="superscript"/>
        </w:rPr>
        <w:t xml:space="preserve"> </w:t>
      </w:r>
      <w:r w:rsidR="00984660">
        <w:rPr>
          <w:sz w:val="20"/>
          <w:szCs w:val="20"/>
        </w:rPr>
        <w:t>represents the residual heterogeneity (or between-studies) variance, that is the remaining variability in the true effect sizes not accounted for after adding one or more predictors to the model.</w:t>
      </w:r>
    </w:p>
    <w:p w14:paraId="6408FC53" w14:textId="5AFF860D" w:rsidR="00984660" w:rsidRPr="00B02926" w:rsidRDefault="00984660" w:rsidP="00984660">
      <w:pPr>
        <w:shd w:val="clear" w:color="auto" w:fill="FFFFFF"/>
        <w:jc w:val="both"/>
        <w:rPr>
          <w:sz w:val="20"/>
          <w:szCs w:val="20"/>
        </w:rPr>
      </w:pPr>
      <w:r>
        <w:rPr>
          <w:sz w:val="20"/>
          <w:szCs w:val="20"/>
        </w:rPr>
        <w:t>Note</w:t>
      </w:r>
      <w:r w:rsidR="001724CD">
        <w:rPr>
          <w:sz w:val="20"/>
          <w:szCs w:val="20"/>
        </w:rPr>
        <w:t xml:space="preserve"> that the mixed-effects model presented in equation (1) is actually an extension of the random-effects model and that the latter can be formulated if </w:t>
      </w:r>
      <w:r w:rsidR="001724CD" w:rsidRPr="001724CD">
        <w:rPr>
          <w:b/>
          <w:sz w:val="20"/>
          <w:szCs w:val="20"/>
        </w:rPr>
        <w:t>X</w:t>
      </w:r>
      <w:r w:rsidR="001724CD">
        <w:rPr>
          <w:sz w:val="20"/>
          <w:szCs w:val="20"/>
        </w:rPr>
        <w:t xml:space="preserve"> is defined as a </w:t>
      </w:r>
      <w:r w:rsidR="001724CD" w:rsidRPr="003A149F">
        <w:rPr>
          <w:i/>
          <w:sz w:val="20"/>
          <w:szCs w:val="20"/>
        </w:rPr>
        <w:t>k x1</w:t>
      </w:r>
      <w:r w:rsidR="001724CD">
        <w:rPr>
          <w:sz w:val="20"/>
          <w:szCs w:val="20"/>
        </w:rPr>
        <w:t xml:space="preserve"> vector of ones. In this case we would have a model without predictors, where </w:t>
      </w:r>
      <w:r w:rsidR="00684772" w:rsidRPr="00B02926">
        <w:rPr>
          <w:b/>
          <w:sz w:val="20"/>
          <w:szCs w:val="20"/>
        </w:rPr>
        <w:t>β</w:t>
      </w:r>
      <w:r w:rsidR="001724CD">
        <w:rPr>
          <w:sz w:val="20"/>
          <w:szCs w:val="20"/>
        </w:rPr>
        <w:t xml:space="preserve"> is a scalar containing the </w:t>
      </w:r>
      <w:proofErr w:type="spellStart"/>
      <w:r w:rsidR="001724CD">
        <w:rPr>
          <w:sz w:val="20"/>
          <w:szCs w:val="20"/>
        </w:rPr>
        <w:t>hypermean</w:t>
      </w:r>
      <w:proofErr w:type="spellEnd"/>
      <w:r w:rsidR="001724CD">
        <w:rPr>
          <w:sz w:val="20"/>
          <w:szCs w:val="20"/>
        </w:rPr>
        <w:t xml:space="preserve"> (mean of the population effects) and </w:t>
      </w:r>
      <w:r w:rsidR="001724CD" w:rsidRPr="001724CD">
        <w:rPr>
          <w:b/>
          <w:sz w:val="20"/>
          <w:szCs w:val="20"/>
        </w:rPr>
        <w:t>u</w:t>
      </w:r>
      <w:r w:rsidR="001724CD">
        <w:rPr>
          <w:sz w:val="20"/>
          <w:szCs w:val="20"/>
        </w:rPr>
        <w:t xml:space="preserve"> is normally distributed with mean 0 and variance </w:t>
      </w:r>
      <w:r w:rsidR="001724CD">
        <w:rPr>
          <w:sz w:val="20"/>
          <w:szCs w:val="20"/>
          <w:lang w:val="el-GR"/>
        </w:rPr>
        <w:t>τ</w:t>
      </w:r>
      <w:r w:rsidR="001724CD" w:rsidRPr="00984660">
        <w:rPr>
          <w:sz w:val="20"/>
          <w:szCs w:val="20"/>
          <w:vertAlign w:val="superscript"/>
        </w:rPr>
        <w:t>2</w:t>
      </w:r>
      <w:r w:rsidR="001724CD">
        <w:rPr>
          <w:sz w:val="20"/>
          <w:szCs w:val="20"/>
        </w:rPr>
        <w:t xml:space="preserve">, the latter denoting the total heterogeneity in the true effects. If, moreover, the error term </w:t>
      </w:r>
      <w:r w:rsidR="001724CD" w:rsidRPr="00B02926">
        <w:rPr>
          <w:b/>
          <w:sz w:val="20"/>
          <w:szCs w:val="20"/>
        </w:rPr>
        <w:t>u</w:t>
      </w:r>
      <w:r w:rsidR="001724CD">
        <w:rPr>
          <w:sz w:val="20"/>
          <w:szCs w:val="20"/>
        </w:rPr>
        <w:t xml:space="preserve"> were suppressed from equation (1), then the model would become a fixed-effect model (which is equivalent to setting </w:t>
      </w:r>
      <w:r w:rsidR="001724CD">
        <w:rPr>
          <w:sz w:val="20"/>
          <w:szCs w:val="20"/>
          <w:lang w:val="el-GR"/>
        </w:rPr>
        <w:t>τ</w:t>
      </w:r>
      <w:r w:rsidR="001724CD" w:rsidRPr="00984660">
        <w:rPr>
          <w:sz w:val="20"/>
          <w:szCs w:val="20"/>
          <w:vertAlign w:val="superscript"/>
        </w:rPr>
        <w:t>2</w:t>
      </w:r>
      <w:r w:rsidR="001724CD">
        <w:rPr>
          <w:sz w:val="20"/>
          <w:szCs w:val="20"/>
          <w:vertAlign w:val="superscript"/>
        </w:rPr>
        <w:t xml:space="preserve"> </w:t>
      </w:r>
      <w:r w:rsidR="001724CD">
        <w:rPr>
          <w:sz w:val="20"/>
          <w:szCs w:val="20"/>
        </w:rPr>
        <w:t>= 0 or assuming that the sampling error is the only source of variability).</w:t>
      </w:r>
      <w:r w:rsidR="00B02926">
        <w:rPr>
          <w:sz w:val="20"/>
          <w:szCs w:val="20"/>
        </w:rPr>
        <w:t xml:space="preserve"> Also, under normality assumptions regarding </w:t>
      </w:r>
      <w:r w:rsidR="00B02926" w:rsidRPr="00B02926">
        <w:rPr>
          <w:b/>
          <w:sz w:val="20"/>
          <w:szCs w:val="20"/>
        </w:rPr>
        <w:t>u</w:t>
      </w:r>
      <w:r w:rsidR="00B02926">
        <w:rPr>
          <w:sz w:val="20"/>
          <w:szCs w:val="20"/>
        </w:rPr>
        <w:t xml:space="preserve"> and </w:t>
      </w:r>
      <w:r w:rsidR="00B02926" w:rsidRPr="00B02926">
        <w:rPr>
          <w:b/>
          <w:sz w:val="20"/>
          <w:szCs w:val="20"/>
        </w:rPr>
        <w:t>e</w:t>
      </w:r>
      <w:r w:rsidR="00B02926">
        <w:rPr>
          <w:sz w:val="20"/>
          <w:szCs w:val="20"/>
        </w:rPr>
        <w:t xml:space="preserve">, equation (1) imply that </w:t>
      </w:r>
      <w:r w:rsidR="00B02926" w:rsidRPr="00B02926">
        <w:rPr>
          <w:b/>
          <w:sz w:val="20"/>
          <w:szCs w:val="20"/>
        </w:rPr>
        <w:t xml:space="preserve">y ~ </w:t>
      </w:r>
      <w:proofErr w:type="gramStart"/>
      <w:r w:rsidR="00B02926" w:rsidRPr="00B02926">
        <w:rPr>
          <w:b/>
          <w:sz w:val="20"/>
          <w:szCs w:val="20"/>
        </w:rPr>
        <w:t>N(</w:t>
      </w:r>
      <w:proofErr w:type="gramEnd"/>
      <w:r w:rsidR="00B02926" w:rsidRPr="00B02926">
        <w:rPr>
          <w:b/>
          <w:sz w:val="20"/>
          <w:szCs w:val="20"/>
        </w:rPr>
        <w:t xml:space="preserve">Xβ, </w:t>
      </w:r>
      <w:r w:rsidR="00B02926" w:rsidRPr="00B02926">
        <w:rPr>
          <w:b/>
          <w:sz w:val="20"/>
          <w:szCs w:val="20"/>
          <w:lang w:val="el-GR"/>
        </w:rPr>
        <w:t>τ</w:t>
      </w:r>
      <w:r w:rsidR="00B02926" w:rsidRPr="00B02926">
        <w:rPr>
          <w:b/>
          <w:sz w:val="20"/>
          <w:szCs w:val="20"/>
          <w:vertAlign w:val="superscript"/>
        </w:rPr>
        <w:t>2</w:t>
      </w:r>
      <w:r w:rsidR="00B02926" w:rsidRPr="00B02926">
        <w:rPr>
          <w:b/>
          <w:sz w:val="20"/>
          <w:szCs w:val="20"/>
        </w:rPr>
        <w:t>I + V)</w:t>
      </w:r>
      <w:r w:rsidR="00B02926">
        <w:rPr>
          <w:sz w:val="20"/>
          <w:szCs w:val="20"/>
        </w:rPr>
        <w:t xml:space="preserve">, where </w:t>
      </w:r>
      <w:r w:rsidR="00633B1D" w:rsidRPr="00633B1D">
        <w:rPr>
          <w:b/>
          <w:sz w:val="20"/>
          <w:szCs w:val="20"/>
        </w:rPr>
        <w:t>I</w:t>
      </w:r>
      <w:r w:rsidR="00633B1D">
        <w:rPr>
          <w:sz w:val="20"/>
          <w:szCs w:val="20"/>
        </w:rPr>
        <w:t xml:space="preserve"> is the identity matrix and </w:t>
      </w:r>
      <w:r w:rsidR="00B02926" w:rsidRPr="00B02926">
        <w:rPr>
          <w:b/>
          <w:sz w:val="20"/>
          <w:szCs w:val="20"/>
        </w:rPr>
        <w:t>V</w:t>
      </w:r>
      <w:r w:rsidR="00B02926">
        <w:rPr>
          <w:sz w:val="20"/>
          <w:szCs w:val="20"/>
        </w:rPr>
        <w:t xml:space="preserve"> is a diagonal with elements </w:t>
      </w:r>
      <w:r w:rsidR="00B02926" w:rsidRPr="00B02926">
        <w:rPr>
          <w:sz w:val="20"/>
          <w:szCs w:val="20"/>
        </w:rPr>
        <w:t>v</w:t>
      </w:r>
      <w:r w:rsidR="00B02926" w:rsidRPr="00B02926">
        <w:rPr>
          <w:sz w:val="20"/>
          <w:szCs w:val="20"/>
          <w:vertAlign w:val="subscript"/>
        </w:rPr>
        <w:t>i</w:t>
      </w:r>
      <w:r w:rsidR="00633B1D">
        <w:rPr>
          <w:sz w:val="20"/>
          <w:szCs w:val="20"/>
          <w:vertAlign w:val="subscript"/>
        </w:rPr>
        <w:t>.</w:t>
      </w:r>
      <w:r w:rsidR="00B02926">
        <w:rPr>
          <w:sz w:val="20"/>
          <w:szCs w:val="20"/>
          <w:vertAlign w:val="subscript"/>
        </w:rPr>
        <w:t xml:space="preserve"> </w:t>
      </w:r>
    </w:p>
    <w:p w14:paraId="146C728D" w14:textId="2A357017" w:rsidR="001724CD" w:rsidRDefault="001724CD" w:rsidP="00984660">
      <w:pPr>
        <w:shd w:val="clear" w:color="auto" w:fill="FFFFFF"/>
        <w:jc w:val="both"/>
        <w:rPr>
          <w:sz w:val="20"/>
          <w:szCs w:val="20"/>
        </w:rPr>
      </w:pPr>
      <w:r>
        <w:rPr>
          <w:sz w:val="20"/>
          <w:szCs w:val="20"/>
        </w:rPr>
        <w:t>The regression coefficients {</w:t>
      </w:r>
      <w:r w:rsidR="003A149F">
        <w:rPr>
          <w:sz w:val="20"/>
          <w:szCs w:val="20"/>
          <w:lang w:val="el-GR"/>
        </w:rPr>
        <w:t>β</w:t>
      </w:r>
      <w:r w:rsidR="003A149F" w:rsidRPr="003A149F">
        <w:rPr>
          <w:sz w:val="20"/>
          <w:szCs w:val="20"/>
          <w:vertAlign w:val="subscript"/>
        </w:rPr>
        <w:t>o</w:t>
      </w:r>
      <w:r w:rsidR="003A149F">
        <w:rPr>
          <w:sz w:val="20"/>
          <w:szCs w:val="20"/>
        </w:rPr>
        <w:t>, β</w:t>
      </w:r>
      <w:r w:rsidR="003A149F" w:rsidRPr="003A149F">
        <w:rPr>
          <w:sz w:val="20"/>
          <w:szCs w:val="20"/>
          <w:vertAlign w:val="subscript"/>
        </w:rPr>
        <w:t>1</w:t>
      </w:r>
      <w:proofErr w:type="gramStart"/>
      <w:r w:rsidR="003A149F">
        <w:rPr>
          <w:sz w:val="20"/>
          <w:szCs w:val="20"/>
        </w:rPr>
        <w:t>, …,</w:t>
      </w:r>
      <w:proofErr w:type="gramEnd"/>
      <w:r w:rsidR="003A149F">
        <w:rPr>
          <w:sz w:val="20"/>
          <w:szCs w:val="20"/>
        </w:rPr>
        <w:t xml:space="preserve"> β</w:t>
      </w:r>
      <w:r w:rsidR="003A149F" w:rsidRPr="003A149F">
        <w:rPr>
          <w:sz w:val="20"/>
          <w:szCs w:val="20"/>
          <w:vertAlign w:val="subscript"/>
        </w:rPr>
        <w:t>p</w:t>
      </w:r>
      <w:r>
        <w:rPr>
          <w:sz w:val="20"/>
          <w:szCs w:val="20"/>
        </w:rPr>
        <w:t>} can be estimated using the weighted least squares formula:</w:t>
      </w:r>
    </w:p>
    <w:p w14:paraId="703DFF11" w14:textId="311A5DA6" w:rsidR="001724CD" w:rsidRDefault="00DD6BF3" w:rsidP="003A149F">
      <w:pPr>
        <w:shd w:val="clear" w:color="auto" w:fill="FFFFFF"/>
        <w:jc w:val="center"/>
        <w:rPr>
          <w:sz w:val="20"/>
          <w:szCs w:val="20"/>
        </w:rPr>
      </w:pPr>
      <m:oMath>
        <m:acc>
          <m:accPr>
            <m:ctrlPr>
              <w:rPr>
                <w:rFonts w:ascii="Cambria Math" w:hAnsi="Cambria Math"/>
                <w:b/>
                <w:sz w:val="22"/>
              </w:rPr>
            </m:ctrlPr>
          </m:accPr>
          <m:e>
            <m:r>
              <m:rPr>
                <m:sty m:val="b"/>
              </m:rPr>
              <w:rPr>
                <w:rFonts w:ascii="Cambria Math" w:hAnsi="Cambria Math"/>
                <w:sz w:val="22"/>
              </w:rPr>
              <m:t>β</m:t>
            </m:r>
          </m:e>
        </m:acc>
      </m:oMath>
      <w:r w:rsidR="001724CD" w:rsidRPr="003A149F">
        <w:rPr>
          <w:b/>
          <w:sz w:val="20"/>
          <w:szCs w:val="20"/>
        </w:rPr>
        <w:t xml:space="preserve"> </w:t>
      </w:r>
      <w:r w:rsidR="001724CD" w:rsidRPr="0084732A">
        <w:rPr>
          <w:b/>
          <w:sz w:val="20"/>
          <w:szCs w:val="20"/>
        </w:rPr>
        <w:t xml:space="preserve">= </w:t>
      </w:r>
      <w:r w:rsidR="001724CD" w:rsidRPr="003A149F">
        <w:rPr>
          <w:b/>
          <w:sz w:val="20"/>
          <w:szCs w:val="20"/>
        </w:rPr>
        <w:t>(X’</w:t>
      </w:r>
      <w:r w:rsidR="003A149F" w:rsidRPr="003A149F">
        <w:rPr>
          <w:b/>
          <w:sz w:val="20"/>
          <w:szCs w:val="20"/>
        </w:rPr>
        <w:t>ŴX)</w:t>
      </w:r>
      <w:r w:rsidR="003A149F" w:rsidRPr="003A149F">
        <w:rPr>
          <w:b/>
          <w:sz w:val="20"/>
          <w:szCs w:val="20"/>
          <w:vertAlign w:val="superscript"/>
        </w:rPr>
        <w:t>-1</w:t>
      </w:r>
      <w:r w:rsidR="003A149F" w:rsidRPr="003A149F">
        <w:rPr>
          <w:b/>
          <w:sz w:val="20"/>
          <w:szCs w:val="20"/>
        </w:rPr>
        <w:t>X’Ŵy</w:t>
      </w:r>
      <w:r w:rsidR="003A149F">
        <w:rPr>
          <w:sz w:val="20"/>
          <w:szCs w:val="20"/>
        </w:rPr>
        <w:t>,</w:t>
      </w:r>
      <w:r w:rsidR="003A149F">
        <w:rPr>
          <w:sz w:val="20"/>
          <w:szCs w:val="20"/>
        </w:rPr>
        <w:tab/>
      </w:r>
      <w:r w:rsidR="003A149F">
        <w:rPr>
          <w:sz w:val="20"/>
          <w:szCs w:val="20"/>
        </w:rPr>
        <w:tab/>
        <w:t>(2)</w:t>
      </w:r>
    </w:p>
    <w:p w14:paraId="6C2F9FB4" w14:textId="04257431" w:rsidR="007748B0" w:rsidRDefault="003A149F" w:rsidP="003A149F">
      <w:pPr>
        <w:shd w:val="clear" w:color="auto" w:fill="FFFFFF"/>
        <w:jc w:val="both"/>
        <w:rPr>
          <w:rFonts w:eastAsiaTheme="minorEastAsia"/>
          <w:sz w:val="20"/>
          <w:szCs w:val="20"/>
        </w:rPr>
      </w:pPr>
      <w:proofErr w:type="gramStart"/>
      <w:r>
        <w:rPr>
          <w:sz w:val="20"/>
          <w:szCs w:val="20"/>
        </w:rPr>
        <w:t>where</w:t>
      </w:r>
      <w:proofErr w:type="gramEnd"/>
      <w:r>
        <w:rPr>
          <w:sz w:val="20"/>
          <w:szCs w:val="20"/>
        </w:rPr>
        <w:t xml:space="preserve"> </w:t>
      </w:r>
      <w:r w:rsidRPr="003A149F">
        <w:rPr>
          <w:b/>
          <w:sz w:val="20"/>
          <w:szCs w:val="20"/>
        </w:rPr>
        <w:t>Ŵ</w:t>
      </w:r>
      <w:r>
        <w:rPr>
          <w:b/>
          <w:sz w:val="20"/>
          <w:szCs w:val="20"/>
        </w:rPr>
        <w:t xml:space="preserve"> </w:t>
      </w:r>
      <w:r>
        <w:rPr>
          <w:sz w:val="20"/>
          <w:szCs w:val="20"/>
        </w:rPr>
        <w:t xml:space="preserve">is a </w:t>
      </w:r>
      <w:r w:rsidRPr="003A149F">
        <w:rPr>
          <w:i/>
          <w:sz w:val="20"/>
          <w:szCs w:val="20"/>
        </w:rPr>
        <w:t xml:space="preserve">k x k </w:t>
      </w:r>
      <w:r>
        <w:rPr>
          <w:sz w:val="20"/>
          <w:szCs w:val="20"/>
        </w:rPr>
        <w:t xml:space="preserve">diagonal matrix with the inverse variances of the effect sizes as elements, which is </w:t>
      </w:r>
      <w:proofErr w:type="spellStart"/>
      <w:r>
        <w:rPr>
          <w:sz w:val="20"/>
          <w:szCs w:val="20"/>
        </w:rPr>
        <w:t>w</w:t>
      </w:r>
      <w:r w:rsidRPr="003A149F">
        <w:rPr>
          <w:sz w:val="20"/>
          <w:szCs w:val="20"/>
          <w:vertAlign w:val="subscript"/>
        </w:rPr>
        <w:t>i</w:t>
      </w:r>
      <w:proofErr w:type="spellEnd"/>
      <w:r w:rsidR="00B5567B" w:rsidRPr="00B5567B">
        <w:rPr>
          <w:sz w:val="20"/>
          <w:szCs w:val="20"/>
          <w:vertAlign w:val="subscript"/>
        </w:rPr>
        <w:t xml:space="preserve"> </w:t>
      </w:r>
      <w:r w:rsidR="00B5567B" w:rsidRPr="00B5567B">
        <w:rPr>
          <w:sz w:val="20"/>
          <w:szCs w:val="20"/>
        </w:rPr>
        <w:t>= 1/(</w:t>
      </w:r>
      <w:r w:rsidR="00B5567B">
        <w:rPr>
          <w:sz w:val="20"/>
          <w:szCs w:val="20"/>
        </w:rPr>
        <w:t>v</w:t>
      </w:r>
      <w:r w:rsidR="00B5567B" w:rsidRPr="00B5567B">
        <w:rPr>
          <w:sz w:val="20"/>
          <w:szCs w:val="20"/>
          <w:vertAlign w:val="subscript"/>
        </w:rPr>
        <w:t>i</w:t>
      </w:r>
      <w:r w:rsidR="00B5567B">
        <w:rPr>
          <w:sz w:val="20"/>
          <w:szCs w:val="20"/>
        </w:rPr>
        <w:t xml:space="preserve"> + </w:t>
      </w:r>
      <m:oMath>
        <m:acc>
          <m:accPr>
            <m:ctrlPr>
              <w:rPr>
                <w:rFonts w:ascii="Cambria Math" w:hAnsi="Cambria Math"/>
                <w:sz w:val="22"/>
              </w:rPr>
            </m:ctrlPr>
          </m:accPr>
          <m:e>
            <m:r>
              <m:rPr>
                <m:sty m:val="p"/>
              </m:rPr>
              <w:rPr>
                <w:rFonts w:ascii="Cambria Math" w:hAnsi="Cambria Math"/>
                <w:sz w:val="22"/>
              </w:rPr>
              <m:t>τ</m:t>
            </m:r>
          </m:e>
        </m:acc>
      </m:oMath>
      <w:r w:rsidR="0084732A" w:rsidRPr="002D4A23">
        <w:rPr>
          <w:rFonts w:eastAsiaTheme="minorEastAsia"/>
          <w:sz w:val="22"/>
          <w:vertAlign w:val="superscript"/>
        </w:rPr>
        <w:t>2</w:t>
      </w:r>
      <w:r w:rsidR="0084732A" w:rsidRPr="0084732A">
        <w:rPr>
          <w:rFonts w:eastAsiaTheme="minorEastAsia"/>
          <w:sz w:val="20"/>
          <w:szCs w:val="20"/>
        </w:rPr>
        <w:t xml:space="preserve">) </w:t>
      </w:r>
      <w:r w:rsidR="0084732A">
        <w:rPr>
          <w:rFonts w:eastAsiaTheme="minorEastAsia"/>
          <w:sz w:val="20"/>
          <w:szCs w:val="20"/>
        </w:rPr>
        <w:t>for mixed-effects models.</w:t>
      </w:r>
      <w:r w:rsidR="007748B0">
        <w:rPr>
          <w:rFonts w:eastAsiaTheme="minorEastAsia"/>
          <w:sz w:val="20"/>
          <w:szCs w:val="20"/>
        </w:rPr>
        <w:t xml:space="preserve"> </w:t>
      </w:r>
      <m:oMath>
        <m:acc>
          <m:accPr>
            <m:ctrlPr>
              <w:rPr>
                <w:rFonts w:ascii="Cambria Math" w:hAnsi="Cambria Math"/>
                <w:sz w:val="22"/>
              </w:rPr>
            </m:ctrlPr>
          </m:accPr>
          <m:e>
            <m:r>
              <m:rPr>
                <m:sty m:val="p"/>
              </m:rPr>
              <w:rPr>
                <w:rFonts w:ascii="Cambria Math" w:hAnsi="Cambria Math"/>
                <w:sz w:val="22"/>
              </w:rPr>
              <m:t>τ</m:t>
            </m:r>
          </m:e>
        </m:acc>
      </m:oMath>
      <w:r w:rsidR="007748B0" w:rsidRPr="002D4A23">
        <w:rPr>
          <w:rFonts w:eastAsiaTheme="minorEastAsia"/>
          <w:sz w:val="22"/>
          <w:vertAlign w:val="superscript"/>
        </w:rPr>
        <w:t>2</w:t>
      </w:r>
      <w:r w:rsidR="007748B0">
        <w:rPr>
          <w:rFonts w:eastAsiaTheme="minorEastAsia"/>
          <w:sz w:val="20"/>
          <w:szCs w:val="20"/>
          <w:vertAlign w:val="superscript"/>
        </w:rPr>
        <w:t xml:space="preserve"> </w:t>
      </w:r>
      <w:r w:rsidR="007748B0">
        <w:rPr>
          <w:rFonts w:eastAsiaTheme="minorEastAsia"/>
          <w:sz w:val="20"/>
          <w:szCs w:val="20"/>
        </w:rPr>
        <w:t xml:space="preserve">represents an estimate of the unknown value </w:t>
      </w:r>
      <w:r w:rsidR="007748B0">
        <w:rPr>
          <w:rFonts w:eastAsiaTheme="minorEastAsia"/>
          <w:sz w:val="20"/>
          <w:szCs w:val="20"/>
          <w:lang w:val="el-GR"/>
        </w:rPr>
        <w:t>τ</w:t>
      </w:r>
      <w:r w:rsidR="007748B0" w:rsidRPr="0084732A">
        <w:rPr>
          <w:rFonts w:eastAsiaTheme="minorEastAsia"/>
          <w:sz w:val="20"/>
          <w:szCs w:val="20"/>
          <w:vertAlign w:val="superscript"/>
        </w:rPr>
        <w:t>2</w:t>
      </w:r>
      <w:r w:rsidR="007748B0">
        <w:rPr>
          <w:rFonts w:eastAsiaTheme="minorEastAsia"/>
          <w:sz w:val="20"/>
          <w:szCs w:val="20"/>
        </w:rPr>
        <w:t>.</w:t>
      </w:r>
      <w:r w:rsidR="0084732A">
        <w:rPr>
          <w:rFonts w:eastAsiaTheme="minorEastAsia"/>
          <w:sz w:val="20"/>
          <w:szCs w:val="20"/>
        </w:rPr>
        <w:t xml:space="preserve"> Note that an adequate estimate of both the within-study variance for each study, </w:t>
      </w:r>
      <w:proofErr w:type="gramStart"/>
      <w:r w:rsidR="0084732A">
        <w:rPr>
          <w:rFonts w:eastAsiaTheme="minorEastAsia"/>
          <w:sz w:val="20"/>
          <w:szCs w:val="20"/>
        </w:rPr>
        <w:t>v</w:t>
      </w:r>
      <w:r w:rsidR="0084732A" w:rsidRPr="0084732A">
        <w:rPr>
          <w:rFonts w:eastAsiaTheme="minorEastAsia"/>
          <w:sz w:val="20"/>
          <w:szCs w:val="20"/>
          <w:vertAlign w:val="subscript"/>
        </w:rPr>
        <w:t>i</w:t>
      </w:r>
      <w:proofErr w:type="gramEnd"/>
      <w:r w:rsidR="0084732A">
        <w:rPr>
          <w:rFonts w:eastAsiaTheme="minorEastAsia"/>
          <w:sz w:val="20"/>
          <w:szCs w:val="20"/>
        </w:rPr>
        <w:t xml:space="preserve"> and the residual between-studies variance, </w:t>
      </w:r>
      <w:r w:rsidR="0084732A">
        <w:rPr>
          <w:rFonts w:eastAsiaTheme="minorEastAsia"/>
          <w:sz w:val="20"/>
          <w:szCs w:val="20"/>
          <w:lang w:val="el-GR"/>
        </w:rPr>
        <w:t>τ</w:t>
      </w:r>
      <w:r w:rsidR="0084732A" w:rsidRPr="0084732A">
        <w:rPr>
          <w:rFonts w:eastAsiaTheme="minorEastAsia"/>
          <w:sz w:val="20"/>
          <w:szCs w:val="20"/>
          <w:vertAlign w:val="superscript"/>
        </w:rPr>
        <w:t>2</w:t>
      </w:r>
      <w:r w:rsidR="0084732A">
        <w:rPr>
          <w:rFonts w:eastAsiaTheme="minorEastAsia"/>
          <w:sz w:val="20"/>
          <w:szCs w:val="20"/>
        </w:rPr>
        <w:t>, is needed for the estimation of the regression coefficients. For commonly used effect size metrics (e.g. standardized mean differences, correlation coefficients, odds ratios, risk ratios), approximately unbiased estimators are available for v</w:t>
      </w:r>
      <w:r w:rsidR="0084732A" w:rsidRPr="0084732A">
        <w:rPr>
          <w:rFonts w:eastAsiaTheme="minorEastAsia"/>
          <w:sz w:val="20"/>
          <w:szCs w:val="20"/>
          <w:vertAlign w:val="subscript"/>
        </w:rPr>
        <w:t>i</w:t>
      </w:r>
      <w:r w:rsidR="0084732A">
        <w:rPr>
          <w:rFonts w:eastAsiaTheme="minorEastAsia"/>
          <w:sz w:val="20"/>
          <w:szCs w:val="20"/>
          <w:vertAlign w:val="subscript"/>
        </w:rPr>
        <w:t xml:space="preserve"> </w:t>
      </w:r>
      <w:r w:rsidR="0084732A">
        <w:rPr>
          <w:rFonts w:eastAsiaTheme="minorEastAsia"/>
          <w:sz w:val="20"/>
          <w:szCs w:val="20"/>
        </w:rPr>
        <w:t xml:space="preserve">and the usual practice in meta-analysis is to substitute those estimates </w:t>
      </w:r>
      <w:r w:rsidR="007748B0">
        <w:rPr>
          <w:rFonts w:eastAsiaTheme="minorEastAsia"/>
          <w:sz w:val="20"/>
          <w:szCs w:val="20"/>
        </w:rPr>
        <w:t>and treat them as known values</w:t>
      </w:r>
      <w:r w:rsidR="00B02926">
        <w:rPr>
          <w:rFonts w:eastAsiaTheme="minorEastAsia"/>
          <w:sz w:val="20"/>
          <w:szCs w:val="20"/>
        </w:rPr>
        <w:t>.</w:t>
      </w:r>
      <w:commentRangeEnd w:id="18"/>
      <w:r w:rsidR="00B02926">
        <w:rPr>
          <w:rStyle w:val="a6"/>
        </w:rPr>
        <w:commentReference w:id="18"/>
      </w:r>
    </w:p>
    <w:p w14:paraId="5ACAD22C" w14:textId="77777777" w:rsidR="007748B0" w:rsidRDefault="007748B0">
      <w:pPr>
        <w:rPr>
          <w:rFonts w:eastAsiaTheme="minorEastAsia"/>
          <w:sz w:val="20"/>
          <w:szCs w:val="20"/>
        </w:rPr>
      </w:pPr>
      <w:r>
        <w:rPr>
          <w:rFonts w:eastAsiaTheme="minorEastAsia"/>
          <w:sz w:val="20"/>
          <w:szCs w:val="20"/>
        </w:rPr>
        <w:br w:type="page"/>
      </w:r>
    </w:p>
    <w:p w14:paraId="770DA116" w14:textId="77777777" w:rsidR="007748B0" w:rsidRDefault="007748B0" w:rsidP="007748B0">
      <w:pPr>
        <w:jc w:val="both"/>
        <w:rPr>
          <w:sz w:val="20"/>
          <w:szCs w:val="20"/>
        </w:rPr>
      </w:pPr>
      <w:r>
        <w:rPr>
          <w:sz w:val="20"/>
          <w:szCs w:val="20"/>
        </w:rPr>
        <w:lastRenderedPageBreak/>
        <w:t>ESTIMATION ALGORITHM</w:t>
      </w:r>
    </w:p>
    <w:p w14:paraId="60E9C0CD" w14:textId="3149558D" w:rsidR="007748B0" w:rsidRDefault="007748B0" w:rsidP="007748B0">
      <w:pPr>
        <w:jc w:val="both"/>
        <w:rPr>
          <w:sz w:val="20"/>
          <w:szCs w:val="20"/>
        </w:rPr>
      </w:pPr>
      <w:commentRangeStart w:id="20"/>
      <w:r>
        <w:rPr>
          <w:sz w:val="20"/>
          <w:szCs w:val="20"/>
        </w:rPr>
        <w:t xml:space="preserve">Fitting a </w:t>
      </w:r>
      <w:r w:rsidRPr="0033603D">
        <w:rPr>
          <w:sz w:val="20"/>
          <w:szCs w:val="20"/>
        </w:rPr>
        <w:t>mixed-effects meta-regression model</w:t>
      </w:r>
      <w:r>
        <w:rPr>
          <w:sz w:val="20"/>
          <w:szCs w:val="20"/>
        </w:rPr>
        <w:t xml:space="preserve">, it is necessary </w:t>
      </w:r>
      <w:r w:rsidRPr="0033603D">
        <w:rPr>
          <w:sz w:val="20"/>
          <w:szCs w:val="20"/>
        </w:rPr>
        <w:t>to estimate not only the model coefficients, but also the amount of residual heterogeneity</w:t>
      </w:r>
      <w:r>
        <w:rPr>
          <w:sz w:val="20"/>
          <w:szCs w:val="20"/>
        </w:rPr>
        <w:t xml:space="preserve">, </w:t>
      </w:r>
      <w:r>
        <w:rPr>
          <w:sz w:val="20"/>
          <w:szCs w:val="20"/>
          <w:lang w:val="el-GR"/>
        </w:rPr>
        <w:t>τ</w:t>
      </w:r>
      <w:r w:rsidRPr="00984660">
        <w:rPr>
          <w:sz w:val="20"/>
          <w:szCs w:val="20"/>
          <w:vertAlign w:val="superscript"/>
        </w:rPr>
        <w:t>2</w:t>
      </w:r>
      <w:r>
        <w:rPr>
          <w:sz w:val="20"/>
          <w:szCs w:val="20"/>
        </w:rPr>
        <w:t>,</w:t>
      </w:r>
      <w:r w:rsidRPr="0033603D">
        <w:rPr>
          <w:sz w:val="20"/>
          <w:szCs w:val="20"/>
        </w:rPr>
        <w:t xml:space="preserve"> in the effect sizes.</w:t>
      </w:r>
      <w:r>
        <w:rPr>
          <w:sz w:val="20"/>
          <w:szCs w:val="20"/>
        </w:rPr>
        <w:t xml:space="preserve"> </w:t>
      </w:r>
      <w:r w:rsidRPr="009E571C">
        <w:rPr>
          <w:sz w:val="20"/>
          <w:szCs w:val="20"/>
        </w:rPr>
        <w:t>Accurate estimation of the residual heterogeneity is a ﬁrst step in this process</w:t>
      </w:r>
      <w:ins w:id="21" w:author="Lissa, C.J. van (Caspar)" w:date="2018-11-28T21:38:00Z">
        <w:r w:rsidR="00B65254">
          <w:rPr>
            <w:sz w:val="20"/>
            <w:szCs w:val="20"/>
          </w:rPr>
          <w:t>,</w:t>
        </w:r>
      </w:ins>
      <w:r w:rsidRPr="009E571C">
        <w:rPr>
          <w:sz w:val="20"/>
          <w:szCs w:val="20"/>
        </w:rPr>
        <w:t xml:space="preserve"> </w:t>
      </w:r>
      <w:commentRangeStart w:id="22"/>
      <w:r w:rsidRPr="009E571C">
        <w:rPr>
          <w:sz w:val="20"/>
          <w:szCs w:val="20"/>
        </w:rPr>
        <w:t>as the reduction of residual heterogeneity compared to meta-analysis heterogeneity can be used to interpret whether the study-speciﬁc covariates may or may not explain heterogeneity</w:t>
      </w:r>
      <w:commentRangeEnd w:id="22"/>
      <w:r w:rsidR="00B65254">
        <w:rPr>
          <w:rStyle w:val="a6"/>
        </w:rPr>
        <w:commentReference w:id="22"/>
      </w:r>
      <w:r w:rsidRPr="009E571C">
        <w:rPr>
          <w:sz w:val="20"/>
          <w:szCs w:val="20"/>
        </w:rPr>
        <w:t>.</w:t>
      </w:r>
      <w:r>
        <w:rPr>
          <w:sz w:val="20"/>
          <w:szCs w:val="20"/>
        </w:rPr>
        <w:t xml:space="preserve"> </w:t>
      </w:r>
      <w:r w:rsidRPr="00051E75">
        <w:rPr>
          <w:sz w:val="20"/>
          <w:szCs w:val="20"/>
        </w:rPr>
        <w:t xml:space="preserve">Several </w:t>
      </w:r>
      <w:r>
        <w:rPr>
          <w:sz w:val="20"/>
          <w:szCs w:val="20"/>
        </w:rPr>
        <w:t>methods to estimate the amount</w:t>
      </w:r>
      <w:r w:rsidRPr="00051E75">
        <w:rPr>
          <w:sz w:val="20"/>
          <w:szCs w:val="20"/>
        </w:rPr>
        <w:t xml:space="preserve"> of residual heterogen</w:t>
      </w:r>
      <w:r>
        <w:rPr>
          <w:sz w:val="20"/>
          <w:szCs w:val="20"/>
        </w:rPr>
        <w:t xml:space="preserve">eity have been already proposed, including </w:t>
      </w:r>
      <w:r w:rsidRPr="00051E75">
        <w:rPr>
          <w:sz w:val="20"/>
          <w:szCs w:val="20"/>
        </w:rPr>
        <w:t>the Hedges</w:t>
      </w:r>
      <w:r>
        <w:rPr>
          <w:sz w:val="20"/>
          <w:szCs w:val="20"/>
        </w:rPr>
        <w:t xml:space="preserve"> (HE)</w:t>
      </w:r>
      <w:r w:rsidRPr="00051E75">
        <w:rPr>
          <w:sz w:val="20"/>
          <w:szCs w:val="20"/>
        </w:rPr>
        <w:t xml:space="preserve">, </w:t>
      </w:r>
      <w:proofErr w:type="spellStart"/>
      <w:r w:rsidRPr="00051E75">
        <w:rPr>
          <w:sz w:val="20"/>
          <w:szCs w:val="20"/>
        </w:rPr>
        <w:t>DerSimo</w:t>
      </w:r>
      <w:r>
        <w:rPr>
          <w:sz w:val="20"/>
          <w:szCs w:val="20"/>
        </w:rPr>
        <w:t>nian</w:t>
      </w:r>
      <w:proofErr w:type="spellEnd"/>
      <w:r>
        <w:rPr>
          <w:sz w:val="20"/>
          <w:szCs w:val="20"/>
        </w:rPr>
        <w:t>–Laird/Method of Moments (</w:t>
      </w:r>
      <w:r w:rsidRPr="00051E75">
        <w:rPr>
          <w:sz w:val="20"/>
          <w:szCs w:val="20"/>
        </w:rPr>
        <w:t>DL</w:t>
      </w:r>
      <w:r>
        <w:rPr>
          <w:sz w:val="20"/>
          <w:szCs w:val="20"/>
        </w:rPr>
        <w:t xml:space="preserve">), </w:t>
      </w:r>
      <w:proofErr w:type="spellStart"/>
      <w:r>
        <w:rPr>
          <w:sz w:val="20"/>
          <w:szCs w:val="20"/>
        </w:rPr>
        <w:t>Sidik</w:t>
      </w:r>
      <w:proofErr w:type="spellEnd"/>
      <w:r>
        <w:rPr>
          <w:sz w:val="20"/>
          <w:szCs w:val="20"/>
        </w:rPr>
        <w:t xml:space="preserve"> and </w:t>
      </w:r>
      <w:proofErr w:type="spellStart"/>
      <w:r>
        <w:rPr>
          <w:sz w:val="20"/>
          <w:szCs w:val="20"/>
        </w:rPr>
        <w:t>Jonkman</w:t>
      </w:r>
      <w:proofErr w:type="spellEnd"/>
      <w:r>
        <w:rPr>
          <w:sz w:val="20"/>
          <w:szCs w:val="20"/>
        </w:rPr>
        <w:t xml:space="preserve"> (</w:t>
      </w:r>
      <w:r w:rsidRPr="00051E75">
        <w:rPr>
          <w:sz w:val="20"/>
          <w:szCs w:val="20"/>
        </w:rPr>
        <w:t>SJ</w:t>
      </w:r>
      <w:r>
        <w:rPr>
          <w:sz w:val="20"/>
          <w:szCs w:val="20"/>
        </w:rPr>
        <w:t>), Maximum Likelihood (ML), Restricted M</w:t>
      </w:r>
      <w:r w:rsidRPr="00051E75">
        <w:rPr>
          <w:sz w:val="20"/>
          <w:szCs w:val="20"/>
        </w:rPr>
        <w:t>aximum</w:t>
      </w:r>
      <w:r>
        <w:rPr>
          <w:sz w:val="20"/>
          <w:szCs w:val="20"/>
        </w:rPr>
        <w:t xml:space="preserve"> L</w:t>
      </w:r>
      <w:r w:rsidRPr="00051E75">
        <w:rPr>
          <w:sz w:val="20"/>
          <w:szCs w:val="20"/>
        </w:rPr>
        <w:t>ikelihood</w:t>
      </w:r>
      <w:r>
        <w:rPr>
          <w:sz w:val="20"/>
          <w:szCs w:val="20"/>
        </w:rPr>
        <w:t xml:space="preserve"> (REML)</w:t>
      </w:r>
      <w:r w:rsidRPr="00051E75">
        <w:rPr>
          <w:sz w:val="20"/>
          <w:szCs w:val="20"/>
        </w:rPr>
        <w:t xml:space="preserve">, and </w:t>
      </w:r>
      <w:r>
        <w:rPr>
          <w:sz w:val="20"/>
          <w:szCs w:val="20"/>
        </w:rPr>
        <w:t xml:space="preserve">Empirical Bayes (EB) method. </w:t>
      </w:r>
      <w:r w:rsidRPr="00734DDC">
        <w:rPr>
          <w:sz w:val="20"/>
          <w:szCs w:val="20"/>
        </w:rPr>
        <w:t xml:space="preserve">The methods </w:t>
      </w:r>
      <w:r>
        <w:rPr>
          <w:sz w:val="20"/>
          <w:szCs w:val="20"/>
        </w:rPr>
        <w:t>are</w:t>
      </w:r>
      <w:r w:rsidRPr="00734DDC">
        <w:rPr>
          <w:sz w:val="20"/>
          <w:szCs w:val="20"/>
        </w:rPr>
        <w:t xml:space="preserve"> divided into two main groups: closed</w:t>
      </w:r>
      <w:r w:rsidRPr="00734DDC">
        <w:rPr>
          <w:rFonts w:ascii="Cambria Math" w:hAnsi="Cambria Math" w:cs="Cambria Math"/>
          <w:sz w:val="20"/>
          <w:szCs w:val="20"/>
        </w:rPr>
        <w:t>‐</w:t>
      </w:r>
      <w:r w:rsidRPr="00734DDC">
        <w:rPr>
          <w:sz w:val="20"/>
          <w:szCs w:val="20"/>
        </w:rPr>
        <w:t>form (or non</w:t>
      </w:r>
      <w:r w:rsidRPr="00734DDC">
        <w:rPr>
          <w:rFonts w:ascii="Cambria Math" w:hAnsi="Cambria Math" w:cs="Cambria Math"/>
          <w:sz w:val="20"/>
          <w:szCs w:val="20"/>
        </w:rPr>
        <w:t>‐</w:t>
      </w:r>
      <w:r w:rsidRPr="00734DDC">
        <w:rPr>
          <w:sz w:val="20"/>
          <w:szCs w:val="20"/>
        </w:rPr>
        <w:t>iterative) methods and iterative methods.</w:t>
      </w:r>
      <w:r>
        <w:rPr>
          <w:sz w:val="20"/>
          <w:szCs w:val="20"/>
        </w:rPr>
        <w:t xml:space="preserve"> </w:t>
      </w:r>
      <w:r w:rsidRPr="005E0BFD">
        <w:rPr>
          <w:sz w:val="20"/>
          <w:szCs w:val="20"/>
        </w:rPr>
        <w:t>Closed-f</w:t>
      </w:r>
      <w:r>
        <w:rPr>
          <w:sz w:val="20"/>
          <w:szCs w:val="20"/>
        </w:rPr>
        <w:t xml:space="preserve">orm methods provide a parameter </w:t>
      </w:r>
      <w:r w:rsidRPr="005E0BFD">
        <w:rPr>
          <w:sz w:val="20"/>
          <w:szCs w:val="20"/>
        </w:rPr>
        <w:t>estimator in a predetermined number of steps, whereas iterative methods conver</w:t>
      </w:r>
      <w:r>
        <w:rPr>
          <w:sz w:val="20"/>
          <w:szCs w:val="20"/>
        </w:rPr>
        <w:t xml:space="preserve">ge to a solution when a speciﬁc </w:t>
      </w:r>
      <w:r w:rsidRPr="005E0BFD">
        <w:rPr>
          <w:sz w:val="20"/>
          <w:szCs w:val="20"/>
        </w:rPr>
        <w:t>criterion is met (however, some iterative methods do not always produce a result because of failure to converge).</w:t>
      </w:r>
      <w:r>
        <w:rPr>
          <w:sz w:val="20"/>
          <w:szCs w:val="20"/>
        </w:rPr>
        <w:t xml:space="preserve"> </w:t>
      </w:r>
      <w:commentRangeEnd w:id="20"/>
      <w:r>
        <w:rPr>
          <w:rStyle w:val="a6"/>
        </w:rPr>
        <w:commentReference w:id="20"/>
      </w:r>
    </w:p>
    <w:p w14:paraId="02966366" w14:textId="77777777" w:rsidR="007748B0" w:rsidRDefault="007748B0" w:rsidP="007748B0">
      <w:pPr>
        <w:jc w:val="both"/>
        <w:rPr>
          <w:sz w:val="20"/>
          <w:szCs w:val="20"/>
        </w:rPr>
      </w:pPr>
      <w:commentRangeStart w:id="23"/>
      <w:r w:rsidRPr="00734DDC">
        <w:rPr>
          <w:sz w:val="20"/>
          <w:szCs w:val="20"/>
        </w:rPr>
        <w:t xml:space="preserve">The </w:t>
      </w:r>
      <w:proofErr w:type="spellStart"/>
      <w:r w:rsidRPr="00685C51">
        <w:rPr>
          <w:b/>
          <w:sz w:val="20"/>
          <w:szCs w:val="20"/>
        </w:rPr>
        <w:t>DerSimonian</w:t>
      </w:r>
      <w:proofErr w:type="spellEnd"/>
      <w:r w:rsidRPr="00685C51">
        <w:rPr>
          <w:b/>
          <w:sz w:val="20"/>
          <w:szCs w:val="20"/>
        </w:rPr>
        <w:t xml:space="preserve"> and Laird</w:t>
      </w:r>
      <w:r w:rsidRPr="00734DDC">
        <w:rPr>
          <w:sz w:val="20"/>
          <w:szCs w:val="20"/>
        </w:rPr>
        <w:t xml:space="preserve"> (DL) </w:t>
      </w:r>
      <w:r w:rsidRPr="00685C51">
        <w:rPr>
          <w:b/>
          <w:sz w:val="20"/>
          <w:szCs w:val="20"/>
        </w:rPr>
        <w:t>method</w:t>
      </w:r>
      <w:r w:rsidRPr="00734DDC">
        <w:rPr>
          <w:sz w:val="20"/>
          <w:szCs w:val="20"/>
        </w:rPr>
        <w:t xml:space="preserve"> is the most </w:t>
      </w:r>
      <w:r>
        <w:rPr>
          <w:sz w:val="20"/>
          <w:szCs w:val="20"/>
        </w:rPr>
        <w:t>frequently</w:t>
      </w:r>
      <w:r w:rsidRPr="00734DDC">
        <w:rPr>
          <w:sz w:val="20"/>
          <w:szCs w:val="20"/>
        </w:rPr>
        <w:t xml:space="preserve"> </w:t>
      </w:r>
      <w:r>
        <w:rPr>
          <w:sz w:val="20"/>
          <w:szCs w:val="20"/>
        </w:rPr>
        <w:t>used approach as it is a non-iterative method that is simple to implement. Many software routines have DL as the default method to estimate the between-study variance. The method assumes that the individual study true effects are distributed with a between-study variance around an “overall” true effect, but makes no assumptions about the form of the distribution of either the within- or between-study effects. Thus</w:t>
      </w:r>
      <w:r w:rsidRPr="00734DDC">
        <w:rPr>
          <w:sz w:val="20"/>
          <w:szCs w:val="20"/>
        </w:rPr>
        <w:t>, its default u</w:t>
      </w:r>
      <w:r>
        <w:rPr>
          <w:sz w:val="20"/>
          <w:szCs w:val="20"/>
        </w:rPr>
        <w:t xml:space="preserve">se has often been challenged in </w:t>
      </w:r>
      <w:r w:rsidRPr="00734DDC">
        <w:rPr>
          <w:sz w:val="20"/>
          <w:szCs w:val="20"/>
        </w:rPr>
        <w:t>the sense that DL may underestimate the true between-study variance, pote</w:t>
      </w:r>
      <w:r>
        <w:rPr>
          <w:sz w:val="20"/>
          <w:szCs w:val="20"/>
        </w:rPr>
        <w:t xml:space="preserve">ntially producing overly narrow </w:t>
      </w:r>
      <w:r w:rsidRPr="00734DDC">
        <w:rPr>
          <w:sz w:val="20"/>
          <w:szCs w:val="20"/>
        </w:rPr>
        <w:t xml:space="preserve">conﬁdence intervals for the mean effect, especially </w:t>
      </w:r>
      <w:r>
        <w:rPr>
          <w:sz w:val="20"/>
          <w:szCs w:val="20"/>
        </w:rPr>
        <w:t>when the between-study variance is large.</w:t>
      </w:r>
      <w:commentRangeEnd w:id="23"/>
      <w:r>
        <w:rPr>
          <w:rStyle w:val="a6"/>
        </w:rPr>
        <w:commentReference w:id="23"/>
      </w:r>
      <w:r>
        <w:rPr>
          <w:sz w:val="20"/>
          <w:szCs w:val="20"/>
        </w:rPr>
        <w:t xml:space="preserve"> </w:t>
      </w:r>
      <w:commentRangeStart w:id="24"/>
      <w:r>
        <w:rPr>
          <w:sz w:val="20"/>
          <w:szCs w:val="20"/>
        </w:rPr>
        <w:t>Likelihood methods are considered as an alternative and effective approach to account for the uncertainty in estimating the heterogeneity by several authors.</w:t>
      </w:r>
    </w:p>
    <w:p w14:paraId="5E6FFB3F" w14:textId="385F403F" w:rsidR="007748B0" w:rsidRPr="00CB5518" w:rsidRDefault="007748B0" w:rsidP="007748B0">
      <w:pPr>
        <w:jc w:val="both"/>
        <w:rPr>
          <w:sz w:val="20"/>
          <w:szCs w:val="20"/>
        </w:rPr>
      </w:pPr>
      <w:r w:rsidRPr="00CB5518">
        <w:rPr>
          <w:b/>
          <w:sz w:val="20"/>
          <w:szCs w:val="20"/>
        </w:rPr>
        <w:t>Maximum Likelihood</w:t>
      </w:r>
      <w:r>
        <w:rPr>
          <w:sz w:val="20"/>
          <w:szCs w:val="20"/>
        </w:rPr>
        <w:t xml:space="preserve"> (ML) </w:t>
      </w:r>
      <w:r w:rsidRPr="00CB5518">
        <w:rPr>
          <w:b/>
          <w:sz w:val="20"/>
          <w:szCs w:val="20"/>
        </w:rPr>
        <w:t>method</w:t>
      </w:r>
      <w:r>
        <w:rPr>
          <w:b/>
          <w:sz w:val="20"/>
          <w:szCs w:val="20"/>
        </w:rPr>
        <w:t xml:space="preserve"> </w:t>
      </w:r>
      <w:r>
        <w:rPr>
          <w:sz w:val="20"/>
          <w:szCs w:val="20"/>
        </w:rPr>
        <w:t>is asymptotically efficient but requires an iterative solution. Firstly, it makes an additional assumption that both the within- and</w:t>
      </w:r>
      <w:r w:rsidRPr="00522433">
        <w:rPr>
          <w:sz w:val="20"/>
          <w:szCs w:val="20"/>
        </w:rPr>
        <w:t xml:space="preserve"> between-study effects</w:t>
      </w:r>
      <w:r>
        <w:rPr>
          <w:sz w:val="20"/>
          <w:szCs w:val="20"/>
        </w:rPr>
        <w:t xml:space="preserve"> have Normal distribution</w:t>
      </w:r>
      <w:ins w:id="25" w:author="Lissa, C.J. van (Caspar)" w:date="2018-11-28T21:40:00Z">
        <w:r w:rsidR="00B65254">
          <w:rPr>
            <w:sz w:val="20"/>
            <w:szCs w:val="20"/>
          </w:rPr>
          <w:t>s,</w:t>
        </w:r>
      </w:ins>
      <w:r>
        <w:rPr>
          <w:sz w:val="20"/>
          <w:szCs w:val="20"/>
        </w:rPr>
        <w:t xml:space="preserve"> and then</w:t>
      </w:r>
      <w:del w:id="26" w:author="Lissa, C.J. van (Caspar)" w:date="2018-11-28T21:40:00Z">
        <w:r w:rsidDel="001D4412">
          <w:rPr>
            <w:sz w:val="20"/>
            <w:szCs w:val="20"/>
          </w:rPr>
          <w:delText>,</w:delText>
        </w:r>
      </w:del>
      <w:r>
        <w:rPr>
          <w:sz w:val="20"/>
          <w:szCs w:val="20"/>
        </w:rPr>
        <w:t xml:space="preserve"> the log-likelihood function is solved iteratively to produce an estimate of the between-study variance. </w:t>
      </w:r>
      <w:r w:rsidRPr="00616EF4">
        <w:rPr>
          <w:sz w:val="20"/>
          <w:szCs w:val="20"/>
        </w:rPr>
        <w:t xml:space="preserve">However, </w:t>
      </w:r>
      <w:commentRangeStart w:id="27"/>
      <w:r w:rsidRPr="00616EF4">
        <w:rPr>
          <w:sz w:val="20"/>
          <w:szCs w:val="20"/>
        </w:rPr>
        <w:t>the method does not always converge while in some cases, the between-study variance estimate is negative and set to zero producing a negative bias</w:t>
      </w:r>
      <w:commentRangeEnd w:id="27"/>
      <w:r w:rsidR="001D4412">
        <w:rPr>
          <w:rStyle w:val="a6"/>
        </w:rPr>
        <w:commentReference w:id="27"/>
      </w:r>
      <w:r w:rsidRPr="00616EF4">
        <w:rPr>
          <w:sz w:val="20"/>
          <w:szCs w:val="20"/>
        </w:rPr>
        <w:t>.</w:t>
      </w:r>
      <w:r>
        <w:rPr>
          <w:sz w:val="20"/>
          <w:szCs w:val="20"/>
        </w:rPr>
        <w:t xml:space="preserve"> The negative bias of the ML estimate of the between-study variance is a consequence of failing to properly account for the loss of degrees of freedom due to the estimation of the fixed effects.</w:t>
      </w:r>
      <w:commentRangeEnd w:id="24"/>
      <w:r>
        <w:rPr>
          <w:sz w:val="20"/>
          <w:szCs w:val="20"/>
        </w:rPr>
        <w:t xml:space="preserve">  </w:t>
      </w:r>
      <w:r>
        <w:rPr>
          <w:rStyle w:val="a6"/>
        </w:rPr>
        <w:commentReference w:id="24"/>
      </w:r>
      <w:r>
        <w:rPr>
          <w:sz w:val="20"/>
          <w:szCs w:val="20"/>
        </w:rPr>
        <w:t xml:space="preserve"> </w:t>
      </w:r>
    </w:p>
    <w:p w14:paraId="09068CC3" w14:textId="25670222" w:rsidR="007748B0" w:rsidRDefault="007748B0" w:rsidP="007748B0">
      <w:pPr>
        <w:jc w:val="both"/>
        <w:rPr>
          <w:sz w:val="20"/>
          <w:szCs w:val="20"/>
        </w:rPr>
      </w:pPr>
      <w:commentRangeStart w:id="28"/>
      <w:r w:rsidRPr="00207258">
        <w:rPr>
          <w:b/>
          <w:sz w:val="20"/>
          <w:szCs w:val="20"/>
        </w:rPr>
        <w:t>Restricted Maximum Likelihood</w:t>
      </w:r>
      <w:r>
        <w:rPr>
          <w:sz w:val="20"/>
          <w:szCs w:val="20"/>
        </w:rPr>
        <w:t xml:space="preserve"> (REML) </w:t>
      </w:r>
      <w:r w:rsidRPr="00207258">
        <w:rPr>
          <w:b/>
          <w:sz w:val="20"/>
          <w:szCs w:val="20"/>
        </w:rPr>
        <w:t>method</w:t>
      </w:r>
      <w:r>
        <w:rPr>
          <w:sz w:val="20"/>
          <w:szCs w:val="20"/>
        </w:rPr>
        <w:t xml:space="preserve"> is a popular iterative method that takes account of the number of the fixed-effects estimated parameters, losing one degree of freedom for each. This is achieved by applying ML to the least-squares residuals, which are independent of the fixed effects</w:t>
      </w:r>
      <w:r w:rsidR="003E2A78">
        <w:rPr>
          <w:sz w:val="20"/>
          <w:szCs w:val="20"/>
        </w:rPr>
        <w:t>, as the effect of the fixed variables is removed</w:t>
      </w:r>
      <w:r>
        <w:rPr>
          <w:sz w:val="20"/>
          <w:szCs w:val="20"/>
        </w:rPr>
        <w:t xml:space="preserve">. Hence, REML method </w:t>
      </w:r>
      <w:r w:rsidRPr="00207258">
        <w:rPr>
          <w:sz w:val="20"/>
          <w:szCs w:val="20"/>
        </w:rPr>
        <w:t>estimates parameters that maximize the likelihood of the error distribution while imposing restrictions to avoid over-fitting.</w:t>
      </w:r>
      <w:commentRangeEnd w:id="28"/>
      <w:r>
        <w:rPr>
          <w:rStyle w:val="a6"/>
        </w:rPr>
        <w:commentReference w:id="28"/>
      </w:r>
      <w:r>
        <w:rPr>
          <w:sz w:val="20"/>
          <w:szCs w:val="20"/>
        </w:rPr>
        <w:t xml:space="preserve"> </w:t>
      </w:r>
    </w:p>
    <w:p w14:paraId="13E7DB42" w14:textId="40D3318B" w:rsidR="005E6C25" w:rsidRDefault="005E6C25" w:rsidP="00C85712">
      <w:pPr>
        <w:shd w:val="clear" w:color="auto" w:fill="FFFFFF"/>
        <w:jc w:val="both"/>
        <w:rPr>
          <w:sz w:val="20"/>
          <w:szCs w:val="20"/>
        </w:rPr>
      </w:pPr>
      <w:commentRangeStart w:id="29"/>
      <w:r>
        <w:rPr>
          <w:sz w:val="20"/>
          <w:szCs w:val="20"/>
        </w:rPr>
        <w:t>Taking everything into consideration, it is possible to estimate the amount of residual heterogeneity using a closed-form solution (DL method), but an iterative Restricted Maximum Likelihood (REML) estimator is less biased and hence more preferable, especially for continuous outcomes. Once the model has been fitted, the individual model coefficients can be examined to determine the extent to which the moderators are related to the effect sizes.</w:t>
      </w:r>
      <w:commentRangeEnd w:id="29"/>
      <w:r>
        <w:rPr>
          <w:rStyle w:val="a6"/>
        </w:rPr>
        <w:commentReference w:id="29"/>
      </w:r>
    </w:p>
    <w:p w14:paraId="39D6E235" w14:textId="7FEBCB6C" w:rsidR="00C85712" w:rsidRDefault="00C85712" w:rsidP="00C85712">
      <w:pPr>
        <w:shd w:val="clear" w:color="auto" w:fill="FFFFFF"/>
        <w:jc w:val="both"/>
        <w:rPr>
          <w:sz w:val="20"/>
          <w:szCs w:val="20"/>
        </w:rPr>
      </w:pPr>
      <w:commentRangeStart w:id="30"/>
      <w:r>
        <w:rPr>
          <w:sz w:val="20"/>
          <w:szCs w:val="20"/>
        </w:rPr>
        <w:lastRenderedPageBreak/>
        <w:t xml:space="preserve">All the estimators, provided from these methods, can be succinctly expressed </w:t>
      </w:r>
      <w:r w:rsidRPr="00C85712">
        <w:rPr>
          <w:sz w:val="20"/>
          <w:szCs w:val="20"/>
        </w:rPr>
        <w:t>after defining the matrix</w:t>
      </w:r>
      <w:r>
        <w:rPr>
          <w:sz w:val="20"/>
          <w:szCs w:val="20"/>
        </w:rPr>
        <w:t>:</w:t>
      </w:r>
    </w:p>
    <w:p w14:paraId="7DE8AEF4" w14:textId="2D96C3FC" w:rsidR="00C85712" w:rsidRDefault="00C85712" w:rsidP="00C85712">
      <w:pPr>
        <w:shd w:val="clear" w:color="auto" w:fill="FFFFFF"/>
        <w:jc w:val="center"/>
        <w:rPr>
          <w:sz w:val="20"/>
          <w:szCs w:val="20"/>
        </w:rPr>
      </w:pPr>
      <w:r w:rsidRPr="00C85712">
        <w:rPr>
          <w:b/>
          <w:sz w:val="20"/>
          <w:szCs w:val="20"/>
        </w:rPr>
        <w:t xml:space="preserve">P = W – </w:t>
      </w:r>
      <w:proofErr w:type="gramStart"/>
      <w:r w:rsidRPr="00C85712">
        <w:rPr>
          <w:b/>
          <w:sz w:val="20"/>
          <w:szCs w:val="20"/>
        </w:rPr>
        <w:t>WX(</w:t>
      </w:r>
      <w:proofErr w:type="gramEnd"/>
      <w:r w:rsidRPr="00C85712">
        <w:rPr>
          <w:b/>
          <w:sz w:val="20"/>
          <w:szCs w:val="20"/>
        </w:rPr>
        <w:t>X’WX)</w:t>
      </w:r>
      <w:r w:rsidRPr="00C85712">
        <w:rPr>
          <w:b/>
          <w:sz w:val="20"/>
          <w:szCs w:val="20"/>
          <w:vertAlign w:val="superscript"/>
        </w:rPr>
        <w:t>-1</w:t>
      </w:r>
      <w:r w:rsidRPr="00C85712">
        <w:rPr>
          <w:b/>
          <w:sz w:val="20"/>
          <w:szCs w:val="20"/>
        </w:rPr>
        <w:t>X’W</w:t>
      </w:r>
      <w:r>
        <w:rPr>
          <w:sz w:val="20"/>
          <w:szCs w:val="20"/>
        </w:rPr>
        <w:t>,</w:t>
      </w:r>
      <w:r>
        <w:rPr>
          <w:sz w:val="20"/>
          <w:szCs w:val="20"/>
        </w:rPr>
        <w:tab/>
      </w:r>
      <w:r>
        <w:rPr>
          <w:sz w:val="20"/>
          <w:szCs w:val="20"/>
        </w:rPr>
        <w:tab/>
        <w:t>(3)</w:t>
      </w:r>
    </w:p>
    <w:p w14:paraId="075B3734" w14:textId="77777777" w:rsidR="005E6C25" w:rsidRDefault="00C85712" w:rsidP="00C85712">
      <w:pPr>
        <w:shd w:val="clear" w:color="auto" w:fill="FFFFFF"/>
        <w:jc w:val="both"/>
        <w:rPr>
          <w:sz w:val="20"/>
          <w:szCs w:val="20"/>
        </w:rPr>
      </w:pPr>
      <w:proofErr w:type="gramStart"/>
      <w:r>
        <w:rPr>
          <w:sz w:val="20"/>
          <w:szCs w:val="20"/>
        </w:rPr>
        <w:t>where</w:t>
      </w:r>
      <w:proofErr w:type="gramEnd"/>
      <w:r>
        <w:rPr>
          <w:sz w:val="20"/>
          <w:szCs w:val="20"/>
        </w:rPr>
        <w:t xml:space="preserve"> </w:t>
      </w:r>
      <w:r w:rsidRPr="00087FCB">
        <w:rPr>
          <w:b/>
          <w:sz w:val="20"/>
          <w:szCs w:val="20"/>
        </w:rPr>
        <w:t>W</w:t>
      </w:r>
      <w:r>
        <w:rPr>
          <w:sz w:val="20"/>
          <w:szCs w:val="20"/>
        </w:rPr>
        <w:t xml:space="preserve"> is </w:t>
      </w:r>
      <w:r w:rsidRPr="00C85712">
        <w:rPr>
          <w:sz w:val="20"/>
          <w:szCs w:val="20"/>
        </w:rPr>
        <w:t>a diagonal weight matrix whos</w:t>
      </w:r>
      <w:r>
        <w:rPr>
          <w:sz w:val="20"/>
          <w:szCs w:val="20"/>
        </w:rPr>
        <w:t>e elements can change from one method</w:t>
      </w:r>
      <w:r w:rsidRPr="00C85712">
        <w:rPr>
          <w:sz w:val="20"/>
          <w:szCs w:val="20"/>
        </w:rPr>
        <w:t xml:space="preserve"> to another.</w:t>
      </w:r>
      <w:r>
        <w:rPr>
          <w:sz w:val="20"/>
          <w:szCs w:val="20"/>
        </w:rPr>
        <w:t xml:space="preserve"> </w:t>
      </w:r>
      <w:r w:rsidRPr="00C85712">
        <w:rPr>
          <w:sz w:val="20"/>
          <w:szCs w:val="20"/>
        </w:rPr>
        <w:t xml:space="preserve">For example, for the Hedges </w:t>
      </w:r>
      <w:r>
        <w:rPr>
          <w:sz w:val="20"/>
          <w:szCs w:val="20"/>
        </w:rPr>
        <w:t>method</w:t>
      </w:r>
      <w:r w:rsidRPr="00C85712">
        <w:rPr>
          <w:sz w:val="20"/>
          <w:szCs w:val="20"/>
        </w:rPr>
        <w:t xml:space="preserve">, </w:t>
      </w:r>
      <w:r w:rsidRPr="00087FCB">
        <w:rPr>
          <w:b/>
          <w:sz w:val="20"/>
          <w:szCs w:val="20"/>
        </w:rPr>
        <w:t>W</w:t>
      </w:r>
      <w:r w:rsidRPr="00C85712">
        <w:rPr>
          <w:sz w:val="20"/>
          <w:szCs w:val="20"/>
        </w:rPr>
        <w:t xml:space="preserve"> is defined as the identity matrix. When weights are included, non-iterative estimators (e.g., </w:t>
      </w:r>
      <w:proofErr w:type="spellStart"/>
      <w:r w:rsidRPr="00C85712">
        <w:rPr>
          <w:sz w:val="20"/>
          <w:szCs w:val="20"/>
        </w:rPr>
        <w:t>DerSimonian</w:t>
      </w:r>
      <w:proofErr w:type="spellEnd"/>
      <w:r w:rsidRPr="00C85712">
        <w:rPr>
          <w:sz w:val="20"/>
          <w:szCs w:val="20"/>
        </w:rPr>
        <w:t xml:space="preserve">-Laird estimator) make use of the inverse of the within-study sampling variances, while for the iterative estimators (e.g., maximum likelihood estimator) </w:t>
      </w:r>
      <w:r w:rsidRPr="00087FCB">
        <w:rPr>
          <w:b/>
          <w:sz w:val="20"/>
          <w:szCs w:val="20"/>
        </w:rPr>
        <w:t>W</w:t>
      </w:r>
      <w:r w:rsidRPr="00C85712">
        <w:rPr>
          <w:sz w:val="20"/>
          <w:szCs w:val="20"/>
        </w:rPr>
        <w:t xml:space="preserve"> contains the inverse variances plus an estimate of the amount of residual heterogeneity</w:t>
      </w:r>
      <w:r w:rsidR="005E6C25">
        <w:rPr>
          <w:sz w:val="20"/>
          <w:szCs w:val="20"/>
        </w:rPr>
        <w:t>.</w:t>
      </w:r>
    </w:p>
    <w:p w14:paraId="3AC5CEC7" w14:textId="77777777" w:rsidR="005E6C25" w:rsidRDefault="005E6C25" w:rsidP="00C85712">
      <w:pPr>
        <w:shd w:val="clear" w:color="auto" w:fill="FFFFFF"/>
        <w:jc w:val="both"/>
        <w:rPr>
          <w:sz w:val="20"/>
          <w:szCs w:val="20"/>
        </w:rPr>
      </w:pPr>
      <w:commentRangeStart w:id="31"/>
      <w:r>
        <w:rPr>
          <w:sz w:val="20"/>
          <w:szCs w:val="20"/>
        </w:rPr>
        <w:t>T</w:t>
      </w:r>
      <w:r w:rsidRPr="005E6C25">
        <w:rPr>
          <w:sz w:val="20"/>
          <w:szCs w:val="20"/>
        </w:rPr>
        <w:t xml:space="preserve">he underlying logic for all </w:t>
      </w:r>
      <w:r>
        <w:rPr>
          <w:sz w:val="20"/>
          <w:szCs w:val="20"/>
        </w:rPr>
        <w:t xml:space="preserve">these </w:t>
      </w:r>
      <w:r w:rsidRPr="005E6C25">
        <w:rPr>
          <w:sz w:val="20"/>
          <w:szCs w:val="20"/>
        </w:rPr>
        <w:t>methods is to estimate the residual heterogeneity based on the difference or ratio between some estimate of the total variability among the population effect sizes not accounted for by the explanatory variables included in the model and the amount of variability expected f</w:t>
      </w:r>
      <w:r>
        <w:rPr>
          <w:sz w:val="20"/>
          <w:szCs w:val="20"/>
        </w:rPr>
        <w:t>rom random sampling error alone.</w:t>
      </w:r>
      <w:commentRangeEnd w:id="31"/>
      <w:r w:rsidR="001D4412">
        <w:rPr>
          <w:rStyle w:val="a6"/>
        </w:rPr>
        <w:commentReference w:id="31"/>
      </w:r>
    </w:p>
    <w:p w14:paraId="03613177" w14:textId="47E96678" w:rsidR="00C85712" w:rsidRDefault="005E6C25" w:rsidP="00C85712">
      <w:pPr>
        <w:shd w:val="clear" w:color="auto" w:fill="FFFFFF"/>
        <w:jc w:val="both"/>
        <w:rPr>
          <w:sz w:val="20"/>
          <w:szCs w:val="20"/>
        </w:rPr>
      </w:pPr>
      <w:commentRangeStart w:id="32"/>
      <w:r w:rsidRPr="005E6C25">
        <w:rPr>
          <w:sz w:val="20"/>
          <w:szCs w:val="20"/>
        </w:rPr>
        <w:t xml:space="preserve">In particular, the total variability not accounted for by the explanatory variables is expressed as a quadratic form of the effect size estimates and (a function of) the </w:t>
      </w:r>
      <w:r w:rsidRPr="005E6C25">
        <w:rPr>
          <w:b/>
          <w:sz w:val="20"/>
          <w:szCs w:val="20"/>
        </w:rPr>
        <w:t>P</w:t>
      </w:r>
      <w:r w:rsidRPr="005E6C25">
        <w:rPr>
          <w:sz w:val="20"/>
          <w:szCs w:val="20"/>
        </w:rPr>
        <w:t xml:space="preserve"> matrix. For example, with the elements of the diagonal weight matrix </w:t>
      </w:r>
      <w:r w:rsidRPr="005E6C25">
        <w:rPr>
          <w:b/>
          <w:sz w:val="20"/>
          <w:szCs w:val="20"/>
        </w:rPr>
        <w:t>W</w:t>
      </w:r>
      <w:r w:rsidRPr="005E6C25">
        <w:rPr>
          <w:sz w:val="20"/>
          <w:szCs w:val="20"/>
        </w:rPr>
        <w:t xml:space="preserve"> set equal to </w:t>
      </w:r>
      <w:proofErr w:type="spellStart"/>
      <w:proofErr w:type="gramStart"/>
      <w:r>
        <w:rPr>
          <w:sz w:val="20"/>
          <w:szCs w:val="20"/>
        </w:rPr>
        <w:t>w</w:t>
      </w:r>
      <w:r w:rsidRPr="005E6C25">
        <w:rPr>
          <w:sz w:val="20"/>
          <w:szCs w:val="20"/>
          <w:vertAlign w:val="subscript"/>
        </w:rPr>
        <w:t>i</w:t>
      </w:r>
      <w:proofErr w:type="spellEnd"/>
      <w:proofErr w:type="gramEnd"/>
      <w:r>
        <w:rPr>
          <w:sz w:val="20"/>
          <w:szCs w:val="20"/>
        </w:rPr>
        <w:t xml:space="preserve"> = 1</w:t>
      </w:r>
      <w:r w:rsidR="002E1A05">
        <w:rPr>
          <w:sz w:val="20"/>
          <w:szCs w:val="20"/>
        </w:rPr>
        <w:t xml:space="preserve"> </w:t>
      </w:r>
      <w:r>
        <w:rPr>
          <w:sz w:val="20"/>
          <w:szCs w:val="20"/>
        </w:rPr>
        <w:t>/</w:t>
      </w:r>
      <w:r w:rsidR="002E1A05">
        <w:rPr>
          <w:sz w:val="20"/>
          <w:szCs w:val="20"/>
        </w:rPr>
        <w:t xml:space="preserve"> </w:t>
      </w:r>
      <w:r>
        <w:rPr>
          <w:sz w:val="20"/>
          <w:szCs w:val="20"/>
        </w:rPr>
        <w:t>v</w:t>
      </w:r>
      <w:r w:rsidRPr="005E6C25">
        <w:rPr>
          <w:sz w:val="20"/>
          <w:szCs w:val="20"/>
          <w:vertAlign w:val="subscript"/>
        </w:rPr>
        <w:t>i</w:t>
      </w:r>
      <w:r w:rsidRPr="005E6C25">
        <w:rPr>
          <w:sz w:val="20"/>
          <w:szCs w:val="20"/>
        </w:rPr>
        <w:t>, we obtain the res</w:t>
      </w:r>
      <w:r>
        <w:rPr>
          <w:sz w:val="20"/>
          <w:szCs w:val="20"/>
        </w:rPr>
        <w:t xml:space="preserve">idual heterogeneity statistic </w:t>
      </w:r>
      <w:r w:rsidRPr="005E6C25">
        <w:rPr>
          <w:b/>
          <w:sz w:val="20"/>
          <w:szCs w:val="20"/>
        </w:rPr>
        <w:t>Q</w:t>
      </w:r>
      <w:r w:rsidRPr="005E6C25">
        <w:rPr>
          <w:b/>
          <w:sz w:val="20"/>
          <w:szCs w:val="20"/>
          <w:vertAlign w:val="subscript"/>
        </w:rPr>
        <w:t>E</w:t>
      </w:r>
      <w:r w:rsidRPr="005E6C25">
        <w:rPr>
          <w:b/>
          <w:sz w:val="20"/>
          <w:szCs w:val="20"/>
        </w:rPr>
        <w:t xml:space="preserve"> = </w:t>
      </w:r>
      <w:proofErr w:type="spellStart"/>
      <w:r w:rsidRPr="005E6C25">
        <w:rPr>
          <w:b/>
          <w:sz w:val="20"/>
          <w:szCs w:val="20"/>
        </w:rPr>
        <w:t>y'Py</w:t>
      </w:r>
      <w:proofErr w:type="spellEnd"/>
      <w:r w:rsidRPr="005E6C25">
        <w:rPr>
          <w:sz w:val="20"/>
          <w:szCs w:val="20"/>
        </w:rPr>
        <w:t>, which is simply equal to the residual sums of squares under weighted least squares estimation</w:t>
      </w:r>
      <w:r>
        <w:rPr>
          <w:sz w:val="20"/>
          <w:szCs w:val="20"/>
        </w:rPr>
        <w:t>.</w:t>
      </w:r>
      <w:r w:rsidRPr="005E6C25">
        <w:rPr>
          <w:sz w:val="20"/>
          <w:szCs w:val="20"/>
        </w:rPr>
        <w:t xml:space="preserve"> On the other hand, the amount of sampling variability in the effect size estimates is given by the </w:t>
      </w:r>
      <w:proofErr w:type="gramStart"/>
      <w:r>
        <w:rPr>
          <w:sz w:val="20"/>
          <w:szCs w:val="20"/>
        </w:rPr>
        <w:t>v</w:t>
      </w:r>
      <w:r w:rsidRPr="005E6C25">
        <w:rPr>
          <w:sz w:val="20"/>
          <w:szCs w:val="20"/>
          <w:vertAlign w:val="subscript"/>
        </w:rPr>
        <w:t>i</w:t>
      </w:r>
      <w:proofErr w:type="gramEnd"/>
      <w:r w:rsidRPr="005E6C25">
        <w:rPr>
          <w:sz w:val="20"/>
          <w:szCs w:val="20"/>
        </w:rPr>
        <w:t xml:space="preserve"> values, which we can collect in the diagonal matrix </w:t>
      </w:r>
      <w:r w:rsidRPr="005E6C25">
        <w:rPr>
          <w:b/>
          <w:sz w:val="20"/>
          <w:szCs w:val="20"/>
        </w:rPr>
        <w:t>V</w:t>
      </w:r>
      <w:r w:rsidRPr="005E6C25">
        <w:rPr>
          <w:sz w:val="20"/>
          <w:szCs w:val="20"/>
        </w:rPr>
        <w:t xml:space="preserve">. The value of the quadratic form, relative to (some function of) </w:t>
      </w:r>
      <w:r w:rsidRPr="005E6C25">
        <w:rPr>
          <w:b/>
          <w:sz w:val="20"/>
          <w:szCs w:val="20"/>
        </w:rPr>
        <w:t>V</w:t>
      </w:r>
      <w:r w:rsidRPr="005E6C25">
        <w:rPr>
          <w:sz w:val="20"/>
          <w:szCs w:val="20"/>
        </w:rPr>
        <w:t xml:space="preserve"> and/or the degrees of</w:t>
      </w:r>
      <w:r>
        <w:rPr>
          <w:sz w:val="20"/>
          <w:szCs w:val="20"/>
        </w:rPr>
        <w:t xml:space="preserve"> </w:t>
      </w:r>
      <w:r w:rsidRPr="005E6C25">
        <w:rPr>
          <w:sz w:val="20"/>
          <w:szCs w:val="20"/>
        </w:rPr>
        <w:t xml:space="preserve">freedom of the model under assessment (i.e., </w:t>
      </w:r>
      <w:proofErr w:type="spellStart"/>
      <w:proofErr w:type="gramStart"/>
      <w:r w:rsidRPr="005E6C25">
        <w:rPr>
          <w:sz w:val="20"/>
          <w:szCs w:val="20"/>
        </w:rPr>
        <w:t>df</w:t>
      </w:r>
      <w:proofErr w:type="spellEnd"/>
      <w:proofErr w:type="gramEnd"/>
      <w:r w:rsidRPr="005E6C25">
        <w:rPr>
          <w:sz w:val="20"/>
          <w:szCs w:val="20"/>
        </w:rPr>
        <w:t xml:space="preserve"> = k - p - I), then provides an estimate of the r</w:t>
      </w:r>
      <w:r>
        <w:rPr>
          <w:sz w:val="20"/>
          <w:szCs w:val="20"/>
        </w:rPr>
        <w:t>esidual amount of heterogeneity</w:t>
      </w:r>
      <w:r w:rsidR="00C85712" w:rsidRPr="00C85712">
        <w:rPr>
          <w:sz w:val="20"/>
          <w:szCs w:val="20"/>
        </w:rPr>
        <w:t>.</w:t>
      </w:r>
      <w:commentRangeEnd w:id="30"/>
      <w:r w:rsidR="00C85712">
        <w:rPr>
          <w:rStyle w:val="a6"/>
        </w:rPr>
        <w:commentReference w:id="30"/>
      </w:r>
      <w:commentRangeEnd w:id="32"/>
      <w:r w:rsidR="001D4412">
        <w:rPr>
          <w:rStyle w:val="a6"/>
        </w:rPr>
        <w:commentReference w:id="32"/>
      </w:r>
      <w:r w:rsidR="007748B0">
        <w:rPr>
          <w:sz w:val="20"/>
          <w:szCs w:val="20"/>
        </w:rPr>
        <w:br w:type="page"/>
      </w:r>
    </w:p>
    <w:p w14:paraId="2D461426" w14:textId="77777777" w:rsidR="003D223B" w:rsidRDefault="005F379A" w:rsidP="00FD6330">
      <w:pPr>
        <w:shd w:val="clear" w:color="auto" w:fill="FFFFFF"/>
        <w:jc w:val="both"/>
        <w:rPr>
          <w:sz w:val="20"/>
          <w:szCs w:val="20"/>
        </w:rPr>
      </w:pPr>
      <w:r>
        <w:rPr>
          <w:sz w:val="20"/>
          <w:szCs w:val="20"/>
        </w:rPr>
        <w:lastRenderedPageBreak/>
        <w:t>BIAS-VARIANCE TRADE</w:t>
      </w:r>
      <w:r w:rsidR="004953FC">
        <w:rPr>
          <w:sz w:val="20"/>
          <w:szCs w:val="20"/>
        </w:rPr>
        <w:t xml:space="preserve"> OFF</w:t>
      </w:r>
      <w:r w:rsidR="006C0337">
        <w:rPr>
          <w:sz w:val="20"/>
          <w:szCs w:val="20"/>
        </w:rPr>
        <w:t xml:space="preserve"> </w:t>
      </w:r>
    </w:p>
    <w:p w14:paraId="7E4B3AAA" w14:textId="012616D2" w:rsidR="001D3FE4" w:rsidRDefault="00FA443D" w:rsidP="00FD6330">
      <w:pPr>
        <w:shd w:val="clear" w:color="auto" w:fill="FFFFFF"/>
        <w:jc w:val="both"/>
        <w:rPr>
          <w:sz w:val="20"/>
          <w:szCs w:val="20"/>
        </w:rPr>
      </w:pPr>
      <w:commentRangeStart w:id="33"/>
      <w:commentRangeStart w:id="34"/>
      <w:r w:rsidRPr="00FA443D">
        <w:rPr>
          <w:sz w:val="20"/>
          <w:szCs w:val="20"/>
        </w:rPr>
        <w:t>A</w:t>
      </w:r>
      <w:r>
        <w:rPr>
          <w:sz w:val="20"/>
          <w:szCs w:val="20"/>
        </w:rPr>
        <w:t xml:space="preserve">ll learning algorithms use a mathematical approach that contains an “error” term which can be further split into two components: reducible and irreducible error. The irreducible error is an inherent uncertainty associated with the model and is associated with a natural variability in a system. This cannot be reduces and nothing can be done about it. On the other hand, reducible error can be and should be minimized </w:t>
      </w:r>
      <w:r w:rsidR="001D3FE4">
        <w:rPr>
          <w:sz w:val="20"/>
          <w:szCs w:val="20"/>
        </w:rPr>
        <w:t xml:space="preserve">further to maximize accuracy. </w:t>
      </w:r>
      <w:commentRangeEnd w:id="33"/>
      <w:r w:rsidR="001D4412">
        <w:rPr>
          <w:rStyle w:val="a6"/>
        </w:rPr>
        <w:commentReference w:id="33"/>
      </w:r>
    </w:p>
    <w:p w14:paraId="152DBB34" w14:textId="4382DB2A" w:rsidR="001D3FE4" w:rsidRDefault="001D3FE4" w:rsidP="00FD6330">
      <w:pPr>
        <w:shd w:val="clear" w:color="auto" w:fill="FFFFFF"/>
        <w:jc w:val="both"/>
        <w:rPr>
          <w:sz w:val="20"/>
          <w:szCs w:val="20"/>
        </w:rPr>
      </w:pPr>
      <w:r>
        <w:rPr>
          <w:sz w:val="20"/>
          <w:szCs w:val="20"/>
        </w:rPr>
        <w:t>In supervised learning algorithms, this reducible error can be further decomposed into “error due to bias” and “error due to variance”. The goal of the learning algorithm is to simultaneously reduce bias and variance in order to obtain a model that is the most feasible</w:t>
      </w:r>
      <w:r w:rsidR="007A7F78">
        <w:rPr>
          <w:sz w:val="20"/>
          <w:szCs w:val="20"/>
        </w:rPr>
        <w:t>. However, achieving this</w:t>
      </w:r>
      <w:r w:rsidR="00217B07">
        <w:rPr>
          <w:sz w:val="20"/>
          <w:szCs w:val="20"/>
        </w:rPr>
        <w:t xml:space="preserve"> is not easy in reality, since there is always </w:t>
      </w:r>
      <w:proofErr w:type="gramStart"/>
      <w:r w:rsidR="00217B07">
        <w:rPr>
          <w:sz w:val="20"/>
          <w:szCs w:val="20"/>
        </w:rPr>
        <w:t>a</w:t>
      </w:r>
      <w:proofErr w:type="gramEnd"/>
      <w:r w:rsidR="00217B07">
        <w:rPr>
          <w:sz w:val="20"/>
          <w:szCs w:val="20"/>
        </w:rPr>
        <w:t xml:space="preserve"> </w:t>
      </w:r>
      <w:proofErr w:type="spellStart"/>
      <w:r w:rsidR="00217B07" w:rsidRPr="00217B07">
        <w:rPr>
          <w:sz w:val="20"/>
          <w:szCs w:val="20"/>
        </w:rPr>
        <w:t>a</w:t>
      </w:r>
      <w:proofErr w:type="spellEnd"/>
      <w:r w:rsidR="00217B07" w:rsidRPr="00217B07">
        <w:rPr>
          <w:sz w:val="20"/>
          <w:szCs w:val="20"/>
        </w:rPr>
        <w:t xml:space="preserve"> trade-oﬀ between these values</w:t>
      </w:r>
      <w:r>
        <w:rPr>
          <w:sz w:val="20"/>
          <w:szCs w:val="20"/>
        </w:rPr>
        <w:t xml:space="preserve">. </w:t>
      </w:r>
      <w:commentRangeEnd w:id="34"/>
      <w:r w:rsidR="00350B73">
        <w:rPr>
          <w:rStyle w:val="a6"/>
        </w:rPr>
        <w:commentReference w:id="34"/>
      </w:r>
    </w:p>
    <w:p w14:paraId="1262DE04" w14:textId="77777777" w:rsidR="00EC3C54" w:rsidRDefault="004953FC" w:rsidP="00FD6330">
      <w:pPr>
        <w:shd w:val="clear" w:color="auto" w:fill="FFFFFF"/>
        <w:jc w:val="both"/>
        <w:rPr>
          <w:sz w:val="20"/>
          <w:szCs w:val="20"/>
        </w:rPr>
      </w:pPr>
      <w:commentRangeStart w:id="35"/>
      <w:commentRangeStart w:id="36"/>
      <w:r w:rsidRPr="00217B07">
        <w:rPr>
          <w:b/>
          <w:sz w:val="20"/>
          <w:szCs w:val="20"/>
        </w:rPr>
        <w:t>Bias</w:t>
      </w:r>
      <w:r w:rsidRPr="004953FC">
        <w:rPr>
          <w:sz w:val="20"/>
          <w:szCs w:val="20"/>
        </w:rPr>
        <w:t xml:space="preserve"> is the difference between the average prediction of our model and the correct value which we are trying to predict</w:t>
      </w:r>
      <w:r>
        <w:rPr>
          <w:sz w:val="20"/>
          <w:szCs w:val="20"/>
        </w:rPr>
        <w:t xml:space="preserve">. </w:t>
      </w:r>
      <w:r w:rsidR="00C77C1C" w:rsidRPr="00C77C1C">
        <w:rPr>
          <w:sz w:val="20"/>
          <w:szCs w:val="20"/>
        </w:rPr>
        <w:t xml:space="preserve">The error due to bias appears when a model is “too simple” for the data that it is trying to predict. This usually occurs because one way to speed up the learning phase is using a simple objective function that is easy to compute. However, it also results in making too many simplifying assumptions and hence ending up with a high bias model </w:t>
      </w:r>
      <w:r>
        <w:rPr>
          <w:sz w:val="20"/>
          <w:szCs w:val="20"/>
        </w:rPr>
        <w:t>(underfitting).</w:t>
      </w:r>
    </w:p>
    <w:p w14:paraId="48FFFD3C" w14:textId="75EBFE04" w:rsidR="00FA443D" w:rsidRDefault="00FA443D" w:rsidP="00FD6330">
      <w:pPr>
        <w:shd w:val="clear" w:color="auto" w:fill="FFFFFF"/>
        <w:jc w:val="both"/>
        <w:rPr>
          <w:sz w:val="20"/>
          <w:szCs w:val="20"/>
        </w:rPr>
      </w:pPr>
      <w:r w:rsidRPr="00217B07">
        <w:rPr>
          <w:b/>
          <w:sz w:val="20"/>
          <w:szCs w:val="20"/>
        </w:rPr>
        <w:t>Variance</w:t>
      </w:r>
      <w:r w:rsidR="00217B07" w:rsidRPr="00217B07">
        <w:rPr>
          <w:sz w:val="20"/>
          <w:szCs w:val="20"/>
        </w:rPr>
        <w:t xml:space="preserve"> is the variability of model prediction for a given data point or a value which tells us spread of our data.</w:t>
      </w:r>
      <w:r w:rsidR="006C0337">
        <w:rPr>
          <w:sz w:val="20"/>
          <w:szCs w:val="20"/>
        </w:rPr>
        <w:t xml:space="preserve"> </w:t>
      </w:r>
      <w:r w:rsidR="006C0337" w:rsidRPr="006C0337">
        <w:rPr>
          <w:sz w:val="20"/>
          <w:szCs w:val="20"/>
        </w:rPr>
        <w:t>The error due to variance arises when a model is “too complex” for the data it is trying to fit. When the learning algorithm is very influenced by the specifics of the training data, every time we use a different sub-set we get a quite different prediction model. And the more sensitive the algorithm, the more different the model, and the more variable the prediction of the same input point</w:t>
      </w:r>
      <w:r w:rsidR="006C0337">
        <w:rPr>
          <w:sz w:val="20"/>
          <w:szCs w:val="20"/>
        </w:rPr>
        <w:t xml:space="preserve"> (overfitting)</w:t>
      </w:r>
      <w:r w:rsidR="006C0337" w:rsidRPr="006C0337">
        <w:rPr>
          <w:sz w:val="20"/>
          <w:szCs w:val="20"/>
        </w:rPr>
        <w:t>.</w:t>
      </w:r>
      <w:commentRangeEnd w:id="35"/>
      <w:r w:rsidR="006C0337">
        <w:rPr>
          <w:rStyle w:val="a6"/>
        </w:rPr>
        <w:commentReference w:id="35"/>
      </w:r>
      <w:commentRangeEnd w:id="36"/>
      <w:r w:rsidR="00623549">
        <w:rPr>
          <w:rStyle w:val="a6"/>
        </w:rPr>
        <w:commentReference w:id="36"/>
      </w:r>
    </w:p>
    <w:p w14:paraId="21FD65E2" w14:textId="77777777" w:rsidR="00EC3C54" w:rsidRDefault="003A591E" w:rsidP="00343081">
      <w:pPr>
        <w:jc w:val="both"/>
        <w:rPr>
          <w:sz w:val="20"/>
          <w:szCs w:val="20"/>
        </w:rPr>
      </w:pPr>
      <w:commentRangeStart w:id="37"/>
      <w:r>
        <w:rPr>
          <w:sz w:val="20"/>
          <w:szCs w:val="20"/>
        </w:rPr>
        <w:t xml:space="preserve">The more complex the model is, the more data points it will capture and the lower the bias will be. </w:t>
      </w:r>
      <w:r w:rsidR="00343081">
        <w:rPr>
          <w:sz w:val="20"/>
          <w:szCs w:val="20"/>
        </w:rPr>
        <w:t>However, complexity will make the model “move” more to capture the data points and hence its variance will be larger.</w:t>
      </w:r>
      <w:commentRangeStart w:id="38"/>
      <w:r w:rsidR="00343081">
        <w:rPr>
          <w:sz w:val="20"/>
          <w:szCs w:val="20"/>
        </w:rPr>
        <w:t xml:space="preserve"> </w:t>
      </w:r>
      <w:r w:rsidR="00343081" w:rsidRPr="00343081">
        <w:rPr>
          <w:sz w:val="20"/>
          <w:szCs w:val="20"/>
        </w:rPr>
        <w:t xml:space="preserve">In other words, bias has a negative first-order derivative in response to model complexity while variance has a positive slope. </w:t>
      </w:r>
      <w:commentRangeEnd w:id="37"/>
      <w:r w:rsidR="00343081">
        <w:rPr>
          <w:rStyle w:val="a6"/>
        </w:rPr>
        <w:commentReference w:id="37"/>
      </w:r>
      <w:commentRangeEnd w:id="38"/>
      <w:r w:rsidR="00623549">
        <w:rPr>
          <w:rStyle w:val="a6"/>
        </w:rPr>
        <w:commentReference w:id="38"/>
      </w:r>
    </w:p>
    <w:p w14:paraId="113A669F" w14:textId="511052B0" w:rsidR="00EC3C54" w:rsidRDefault="00EC3C54" w:rsidP="00EC3C54">
      <w:pPr>
        <w:shd w:val="clear" w:color="auto" w:fill="FFFFFF"/>
        <w:jc w:val="both"/>
        <w:rPr>
          <w:sz w:val="20"/>
          <w:szCs w:val="20"/>
        </w:rPr>
      </w:pPr>
      <w:commentRangeStart w:id="39"/>
      <w:r w:rsidRPr="00EC3C54">
        <w:rPr>
          <w:sz w:val="20"/>
          <w:szCs w:val="20"/>
        </w:rPr>
        <w:t>In general, finding an optimal bias-variance tradeoff is a difficult task, but acceptable solutions can be</w:t>
      </w:r>
      <w:r w:rsidR="00463E55">
        <w:rPr>
          <w:sz w:val="20"/>
          <w:szCs w:val="20"/>
        </w:rPr>
        <w:t xml:space="preserve"> found, e.g., by means of cross-</w:t>
      </w:r>
      <w:r w:rsidRPr="00EC3C54">
        <w:rPr>
          <w:sz w:val="20"/>
          <w:szCs w:val="20"/>
        </w:rPr>
        <w:t xml:space="preserve">validation or regularization methods. </w:t>
      </w:r>
      <w:r w:rsidR="00463E55">
        <w:rPr>
          <w:b/>
          <w:sz w:val="20"/>
          <w:szCs w:val="20"/>
        </w:rPr>
        <w:t>Cross</w:t>
      </w:r>
      <w:r w:rsidR="00463E55" w:rsidRPr="00463E55">
        <w:rPr>
          <w:b/>
          <w:sz w:val="20"/>
          <w:szCs w:val="20"/>
        </w:rPr>
        <w:t>-</w:t>
      </w:r>
      <w:r w:rsidR="004059DF" w:rsidRPr="004059DF">
        <w:rPr>
          <w:b/>
          <w:sz w:val="20"/>
          <w:szCs w:val="20"/>
        </w:rPr>
        <w:t>validation</w:t>
      </w:r>
      <w:r w:rsidR="004059DF">
        <w:rPr>
          <w:sz w:val="20"/>
          <w:szCs w:val="20"/>
        </w:rPr>
        <w:t xml:space="preserve"> </w:t>
      </w:r>
      <w:r w:rsidR="00463E55">
        <w:rPr>
          <w:sz w:val="20"/>
          <w:szCs w:val="20"/>
        </w:rPr>
        <w:t xml:space="preserve">is a technique </w:t>
      </w:r>
      <w:r w:rsidR="00463E55" w:rsidRPr="00463E55">
        <w:rPr>
          <w:sz w:val="20"/>
          <w:szCs w:val="20"/>
        </w:rPr>
        <w:t>that is used for the assessment of how the results of statistical analysis generalize to an independent data set.</w:t>
      </w:r>
      <w:r w:rsidR="004059DF">
        <w:rPr>
          <w:sz w:val="20"/>
          <w:szCs w:val="20"/>
        </w:rPr>
        <w:t xml:space="preserve"> </w:t>
      </w:r>
      <w:r w:rsidRPr="00EC3C54">
        <w:rPr>
          <w:b/>
          <w:sz w:val="20"/>
          <w:szCs w:val="20"/>
        </w:rPr>
        <w:t>Regularization</w:t>
      </w:r>
      <w:r w:rsidRPr="00EC3C54">
        <w:rPr>
          <w:sz w:val="20"/>
          <w:szCs w:val="20"/>
        </w:rPr>
        <w:t xml:space="preserve"> is a process of introducing additional information in order to solve an ill-posed problem or to prevent overfitting.</w:t>
      </w:r>
      <w:commentRangeEnd w:id="39"/>
      <w:r w:rsidRPr="00EC3C54">
        <w:rPr>
          <w:rStyle w:val="a6"/>
        </w:rPr>
        <w:commentReference w:id="39"/>
      </w:r>
    </w:p>
    <w:p w14:paraId="65A2C1CF" w14:textId="2A8DEE58" w:rsidR="003D223B" w:rsidRDefault="003D223B" w:rsidP="00343081">
      <w:pPr>
        <w:jc w:val="both"/>
        <w:rPr>
          <w:sz w:val="20"/>
          <w:szCs w:val="20"/>
        </w:rPr>
      </w:pPr>
      <w:r>
        <w:rPr>
          <w:sz w:val="20"/>
          <w:szCs w:val="20"/>
        </w:rPr>
        <w:br w:type="page"/>
      </w:r>
    </w:p>
    <w:p w14:paraId="74C513DA" w14:textId="11FE11A9" w:rsidR="003D223B" w:rsidRPr="00217B07" w:rsidRDefault="00EC3C54" w:rsidP="00FD6330">
      <w:pPr>
        <w:shd w:val="clear" w:color="auto" w:fill="FFFFFF"/>
        <w:jc w:val="both"/>
        <w:rPr>
          <w:sz w:val="20"/>
          <w:szCs w:val="20"/>
        </w:rPr>
      </w:pPr>
      <w:r>
        <w:rPr>
          <w:sz w:val="20"/>
          <w:szCs w:val="20"/>
        </w:rPr>
        <w:lastRenderedPageBreak/>
        <w:t>REGULARIZATION</w:t>
      </w:r>
    </w:p>
    <w:p w14:paraId="4578F9D7" w14:textId="24DDF1CE" w:rsidR="005B57A7" w:rsidRDefault="00FF1805" w:rsidP="00FD6330">
      <w:pPr>
        <w:shd w:val="clear" w:color="auto" w:fill="FFFFFF"/>
        <w:jc w:val="both"/>
        <w:rPr>
          <w:sz w:val="20"/>
          <w:szCs w:val="20"/>
        </w:rPr>
      </w:pPr>
      <w:commentRangeStart w:id="40"/>
      <w:commentRangeStart w:id="41"/>
      <w:r w:rsidRPr="00FF1805">
        <w:rPr>
          <w:b/>
          <w:sz w:val="20"/>
          <w:szCs w:val="20"/>
        </w:rPr>
        <w:t>Ord</w:t>
      </w:r>
      <w:commentRangeEnd w:id="40"/>
      <w:r w:rsidR="00751FF8">
        <w:rPr>
          <w:rStyle w:val="a6"/>
        </w:rPr>
        <w:commentReference w:id="40"/>
      </w:r>
      <w:r w:rsidRPr="00FF1805">
        <w:rPr>
          <w:b/>
          <w:sz w:val="20"/>
          <w:szCs w:val="20"/>
        </w:rPr>
        <w:t>inary Least Squares</w:t>
      </w:r>
      <w:r>
        <w:rPr>
          <w:sz w:val="20"/>
          <w:szCs w:val="20"/>
        </w:rPr>
        <w:t xml:space="preserve"> (OLS) method is one of the most commonly used prediction techniques, in which the OLS</w:t>
      </w:r>
      <w:r w:rsidR="00A92FD5" w:rsidRPr="00A92FD5">
        <w:rPr>
          <w:sz w:val="20"/>
          <w:szCs w:val="20"/>
        </w:rPr>
        <w:t xml:space="preserve"> </w:t>
      </w:r>
      <w:r w:rsidR="00A92FD5" w:rsidRPr="00FF1805">
        <w:rPr>
          <w:sz w:val="20"/>
          <w:szCs w:val="20"/>
        </w:rPr>
        <w:t>estimates</w:t>
      </w:r>
      <w:r w:rsidR="00A92FD5" w:rsidRPr="00A92FD5">
        <w:rPr>
          <w:sz w:val="20"/>
          <w:szCs w:val="20"/>
        </w:rPr>
        <w:t xml:space="preserve"> are obtained by minimizi</w:t>
      </w:r>
      <w:r>
        <w:rPr>
          <w:sz w:val="20"/>
          <w:szCs w:val="20"/>
        </w:rPr>
        <w:t>ng the residual squared error. However, t</w:t>
      </w:r>
      <w:r w:rsidR="00A92FD5" w:rsidRPr="00A92FD5">
        <w:rPr>
          <w:sz w:val="20"/>
          <w:szCs w:val="20"/>
        </w:rPr>
        <w:t>here are two reasons why the data analyst is often not satisfied with the OLS estimates. The first is prediction accuracy: the OLS estimates often have low bias but large variance; prediction accuracy can sometimes be improved by shrinking or setting to 0 some coefficients. By doing so we sacrifice a little bias to reduce the variance of the predicted values and hence may improve the overall prediction accuracy. The second reason is interpretation. With a large number of predictors, we often would like to determine a smaller subset that exhibits</w:t>
      </w:r>
      <w:r w:rsidR="009F0594">
        <w:rPr>
          <w:sz w:val="20"/>
          <w:szCs w:val="20"/>
        </w:rPr>
        <w:t xml:space="preserve"> the strongest effects.</w:t>
      </w:r>
      <w:r w:rsidR="005B57A7">
        <w:rPr>
          <w:sz w:val="20"/>
          <w:szCs w:val="20"/>
        </w:rPr>
        <w:t xml:space="preserve"> </w:t>
      </w:r>
      <w:commentRangeStart w:id="42"/>
      <w:r w:rsidR="005B57A7">
        <w:rPr>
          <w:sz w:val="20"/>
          <w:szCs w:val="20"/>
        </w:rPr>
        <w:t>Hence, it is obvious that OLS estimation does not perform well with variable selection</w:t>
      </w:r>
      <w:commentRangeEnd w:id="42"/>
      <w:r w:rsidR="00493E1E">
        <w:rPr>
          <w:rStyle w:val="a6"/>
        </w:rPr>
        <w:commentReference w:id="42"/>
      </w:r>
      <w:r w:rsidR="005B57A7">
        <w:rPr>
          <w:sz w:val="20"/>
          <w:szCs w:val="20"/>
        </w:rPr>
        <w:t>.</w:t>
      </w:r>
    </w:p>
    <w:p w14:paraId="40867B41" w14:textId="03174DD8" w:rsidR="006166F8" w:rsidRDefault="00EC3C54" w:rsidP="00FD6330">
      <w:pPr>
        <w:shd w:val="clear" w:color="auto" w:fill="FFFFFF"/>
        <w:jc w:val="both"/>
        <w:rPr>
          <w:sz w:val="20"/>
          <w:szCs w:val="20"/>
        </w:rPr>
      </w:pPr>
      <w:commentRangeStart w:id="43"/>
      <w:r>
        <w:rPr>
          <w:sz w:val="20"/>
          <w:szCs w:val="20"/>
        </w:rPr>
        <w:t xml:space="preserve">An alternative strategy is the </w:t>
      </w:r>
      <w:r>
        <w:rPr>
          <w:b/>
          <w:sz w:val="20"/>
          <w:szCs w:val="20"/>
        </w:rPr>
        <w:t>Regularized R</w:t>
      </w:r>
      <w:r w:rsidRPr="00EC3C54">
        <w:rPr>
          <w:b/>
          <w:sz w:val="20"/>
          <w:szCs w:val="20"/>
        </w:rPr>
        <w:t xml:space="preserve">egression </w:t>
      </w:r>
      <w:r w:rsidRPr="00EC3C54">
        <w:rPr>
          <w:sz w:val="20"/>
          <w:szCs w:val="20"/>
        </w:rPr>
        <w:t>methods</w:t>
      </w:r>
      <w:r w:rsidRPr="00EC3C54">
        <w:rPr>
          <w:b/>
          <w:sz w:val="20"/>
          <w:szCs w:val="20"/>
        </w:rPr>
        <w:t xml:space="preserve"> </w:t>
      </w:r>
      <w:r w:rsidRPr="00EC3C54">
        <w:rPr>
          <w:sz w:val="20"/>
          <w:szCs w:val="20"/>
        </w:rPr>
        <w:t>allowing to create a linear regression model that is penalized, for having too many variables in the model, by adding a constraint</w:t>
      </w:r>
      <w:r>
        <w:rPr>
          <w:sz w:val="20"/>
          <w:szCs w:val="20"/>
        </w:rPr>
        <w:t xml:space="preserve"> </w:t>
      </w:r>
      <w:r w:rsidRPr="00EC3C54">
        <w:rPr>
          <w:sz w:val="20"/>
          <w:szCs w:val="20"/>
        </w:rPr>
        <w:t>in the equation</w:t>
      </w:r>
      <w:r>
        <w:rPr>
          <w:sz w:val="20"/>
          <w:szCs w:val="20"/>
        </w:rPr>
        <w:t xml:space="preserve">. </w:t>
      </w:r>
      <w:commentRangeEnd w:id="43"/>
      <w:r w:rsidR="00493E1E">
        <w:rPr>
          <w:rStyle w:val="a6"/>
        </w:rPr>
        <w:commentReference w:id="43"/>
      </w:r>
      <w:r>
        <w:rPr>
          <w:sz w:val="20"/>
          <w:szCs w:val="20"/>
        </w:rPr>
        <w:t>This is also known as shrinkage regression or penalized regression</w:t>
      </w:r>
      <w:r w:rsidR="00352D26">
        <w:rPr>
          <w:sz w:val="20"/>
          <w:szCs w:val="20"/>
        </w:rPr>
        <w:t xml:space="preserve"> methods</w:t>
      </w:r>
      <w:r>
        <w:rPr>
          <w:sz w:val="20"/>
          <w:szCs w:val="20"/>
        </w:rPr>
        <w:t>.</w:t>
      </w:r>
      <w:r w:rsidR="00D16A98">
        <w:rPr>
          <w:sz w:val="20"/>
          <w:szCs w:val="20"/>
        </w:rPr>
        <w:t xml:space="preserve"> </w:t>
      </w:r>
      <w:r w:rsidR="00352D26">
        <w:rPr>
          <w:sz w:val="20"/>
          <w:szCs w:val="20"/>
        </w:rPr>
        <w:t>By adding this penalty, th</w:t>
      </w:r>
      <w:r w:rsidR="002C0327">
        <w:rPr>
          <w:sz w:val="20"/>
          <w:szCs w:val="20"/>
        </w:rPr>
        <w:t>e regularization</w:t>
      </w:r>
      <w:r w:rsidR="00352D26">
        <w:rPr>
          <w:sz w:val="20"/>
          <w:szCs w:val="20"/>
        </w:rPr>
        <w:t xml:space="preserve"> technique constrains/shrinks </w:t>
      </w:r>
      <w:r w:rsidR="00352D26" w:rsidRPr="00352D26">
        <w:rPr>
          <w:sz w:val="20"/>
          <w:szCs w:val="20"/>
        </w:rPr>
        <w:t>the coe</w:t>
      </w:r>
      <w:r w:rsidR="00352D26">
        <w:rPr>
          <w:sz w:val="20"/>
          <w:szCs w:val="20"/>
        </w:rPr>
        <w:t>fficient estimates towards zero, avoiding the risk of overfitting.</w:t>
      </w:r>
      <w:r w:rsidR="00D61DF7">
        <w:rPr>
          <w:sz w:val="20"/>
          <w:szCs w:val="20"/>
        </w:rPr>
        <w:t xml:space="preserve"> Note that, the shrinkage requires the selection of a tuning parameter (lambda), which controls the amount of shrinkage.</w:t>
      </w:r>
      <w:r w:rsidR="00DF2775">
        <w:rPr>
          <w:sz w:val="20"/>
          <w:szCs w:val="20"/>
        </w:rPr>
        <w:t xml:space="preserve"> </w:t>
      </w:r>
    </w:p>
    <w:p w14:paraId="3D8DEECC" w14:textId="57FBA8DD" w:rsidR="00D16A98" w:rsidRDefault="00D61DF7" w:rsidP="00FD6330">
      <w:pPr>
        <w:shd w:val="clear" w:color="auto" w:fill="FFFFFF"/>
        <w:jc w:val="both"/>
        <w:rPr>
          <w:sz w:val="20"/>
          <w:szCs w:val="20"/>
        </w:rPr>
      </w:pPr>
      <w:r>
        <w:rPr>
          <w:sz w:val="20"/>
          <w:szCs w:val="20"/>
        </w:rPr>
        <w:t xml:space="preserve">The most common types of regularization </w:t>
      </w:r>
      <w:r w:rsidR="002C0327">
        <w:rPr>
          <w:sz w:val="20"/>
          <w:szCs w:val="20"/>
        </w:rPr>
        <w:t xml:space="preserve">techniques </w:t>
      </w:r>
      <w:r w:rsidR="0065331F">
        <w:rPr>
          <w:sz w:val="20"/>
          <w:szCs w:val="20"/>
        </w:rPr>
        <w:t xml:space="preserve">used to address over-fitting and feature selection </w:t>
      </w:r>
      <w:r>
        <w:rPr>
          <w:sz w:val="20"/>
          <w:szCs w:val="20"/>
        </w:rPr>
        <w:t xml:space="preserve">are </w:t>
      </w:r>
      <w:r w:rsidR="0065331F">
        <w:rPr>
          <w:sz w:val="20"/>
          <w:szCs w:val="20"/>
        </w:rPr>
        <w:t>L1</w:t>
      </w:r>
      <w:r w:rsidR="00D16A98">
        <w:rPr>
          <w:sz w:val="20"/>
          <w:szCs w:val="20"/>
        </w:rPr>
        <w:t xml:space="preserve"> Regularization and L2 Regularization. A regression model that uses L1 Regularization technique is called</w:t>
      </w:r>
      <w:r w:rsidR="00D16A98" w:rsidRPr="00FB0C8D">
        <w:rPr>
          <w:b/>
          <w:sz w:val="20"/>
          <w:szCs w:val="20"/>
        </w:rPr>
        <w:t xml:space="preserve"> </w:t>
      </w:r>
      <w:r w:rsidR="0028361C">
        <w:rPr>
          <w:b/>
          <w:sz w:val="20"/>
          <w:szCs w:val="20"/>
        </w:rPr>
        <w:t>LASSO</w:t>
      </w:r>
      <w:r w:rsidR="00D16A98" w:rsidRPr="00FB0C8D">
        <w:rPr>
          <w:b/>
          <w:sz w:val="20"/>
          <w:szCs w:val="20"/>
        </w:rPr>
        <w:t xml:space="preserve"> Regression</w:t>
      </w:r>
      <w:r w:rsidR="00D16A98">
        <w:rPr>
          <w:sz w:val="20"/>
          <w:szCs w:val="20"/>
        </w:rPr>
        <w:t>,</w:t>
      </w:r>
      <w:r w:rsidR="00D16A98">
        <w:rPr>
          <w:b/>
          <w:sz w:val="20"/>
          <w:szCs w:val="20"/>
        </w:rPr>
        <w:t xml:space="preserve"> </w:t>
      </w:r>
      <w:r w:rsidR="00D16A98">
        <w:rPr>
          <w:sz w:val="20"/>
          <w:szCs w:val="20"/>
        </w:rPr>
        <w:t xml:space="preserve">whereas a model that uses L2 Regularization technique is called </w:t>
      </w:r>
      <w:r w:rsidR="00FB0C8D" w:rsidRPr="00FB0C8D">
        <w:rPr>
          <w:b/>
          <w:sz w:val="20"/>
          <w:szCs w:val="20"/>
        </w:rPr>
        <w:t>Ridge</w:t>
      </w:r>
      <w:r w:rsidR="00D16A98">
        <w:rPr>
          <w:b/>
          <w:sz w:val="20"/>
          <w:szCs w:val="20"/>
        </w:rPr>
        <w:t xml:space="preserve"> Regression</w:t>
      </w:r>
      <w:r w:rsidR="00FB0C8D">
        <w:rPr>
          <w:sz w:val="20"/>
          <w:szCs w:val="20"/>
        </w:rPr>
        <w:t>.</w:t>
      </w:r>
      <w:r w:rsidR="00D16A98">
        <w:rPr>
          <w:sz w:val="20"/>
          <w:szCs w:val="20"/>
        </w:rPr>
        <w:t xml:space="preserve"> </w:t>
      </w:r>
      <w:r w:rsidR="002C0327">
        <w:rPr>
          <w:sz w:val="20"/>
          <w:szCs w:val="20"/>
        </w:rPr>
        <w:t xml:space="preserve">Both of these techniques, </w:t>
      </w:r>
      <w:r w:rsidR="002C0327" w:rsidRPr="002C0327">
        <w:rPr>
          <w:sz w:val="20"/>
          <w:szCs w:val="20"/>
        </w:rPr>
        <w:t xml:space="preserve">work by penalizing the magnitude of </w:t>
      </w:r>
      <w:commentRangeStart w:id="44"/>
      <w:r w:rsidR="002C0327" w:rsidRPr="002C0327">
        <w:rPr>
          <w:sz w:val="20"/>
          <w:szCs w:val="20"/>
        </w:rPr>
        <w:t xml:space="preserve">coefficients of features </w:t>
      </w:r>
      <w:commentRangeEnd w:id="44"/>
      <w:r w:rsidR="00BE3FE9">
        <w:rPr>
          <w:rStyle w:val="a6"/>
        </w:rPr>
        <w:commentReference w:id="44"/>
      </w:r>
      <w:r w:rsidR="002C0327" w:rsidRPr="002C0327">
        <w:rPr>
          <w:sz w:val="20"/>
          <w:szCs w:val="20"/>
        </w:rPr>
        <w:t>along with minimizing the error between predicted and actual observations.</w:t>
      </w:r>
      <w:r w:rsidR="00616071">
        <w:rPr>
          <w:sz w:val="20"/>
          <w:szCs w:val="20"/>
        </w:rPr>
        <w:t xml:space="preserve"> </w:t>
      </w:r>
      <w:r w:rsidR="002C0327">
        <w:rPr>
          <w:sz w:val="20"/>
          <w:szCs w:val="20"/>
        </w:rPr>
        <w:t>The key difference is in how the</w:t>
      </w:r>
      <w:r w:rsidR="00D16A98">
        <w:rPr>
          <w:sz w:val="20"/>
          <w:szCs w:val="20"/>
        </w:rPr>
        <w:t>y</w:t>
      </w:r>
      <w:r w:rsidR="002C0327">
        <w:rPr>
          <w:sz w:val="20"/>
          <w:szCs w:val="20"/>
        </w:rPr>
        <w:t xml:space="preserve"> assign penalty to the coefficients.</w:t>
      </w:r>
    </w:p>
    <w:p w14:paraId="2D57C99A" w14:textId="73304F56" w:rsidR="007B26EC" w:rsidRDefault="00D16A98" w:rsidP="00FD6330">
      <w:pPr>
        <w:shd w:val="clear" w:color="auto" w:fill="FFFFFF"/>
        <w:jc w:val="both"/>
        <w:rPr>
          <w:sz w:val="20"/>
          <w:szCs w:val="20"/>
        </w:rPr>
      </w:pPr>
      <w:r w:rsidRPr="00D16A98">
        <w:rPr>
          <w:sz w:val="20"/>
          <w:szCs w:val="20"/>
        </w:rPr>
        <w:t xml:space="preserve">Ridge regression shrinks the regression coefficients, so that variables, with minor contribution to the outcome, have their coefficients close to zero. </w:t>
      </w:r>
      <w:r w:rsidR="00616071">
        <w:rPr>
          <w:sz w:val="20"/>
          <w:szCs w:val="20"/>
        </w:rPr>
        <w:t>In Ridge Regression, the shrinkage of the coefficients is achieved by penalizing the regression</w:t>
      </w:r>
      <w:r w:rsidR="004168D6">
        <w:rPr>
          <w:sz w:val="20"/>
          <w:szCs w:val="20"/>
        </w:rPr>
        <w:t xml:space="preserve"> model</w:t>
      </w:r>
      <w:r w:rsidR="00616071">
        <w:rPr>
          <w:sz w:val="20"/>
          <w:szCs w:val="20"/>
        </w:rPr>
        <w:t xml:space="preserve"> with </w:t>
      </w:r>
      <w:r w:rsidR="004168D6">
        <w:rPr>
          <w:sz w:val="20"/>
          <w:szCs w:val="20"/>
        </w:rPr>
        <w:t>the</w:t>
      </w:r>
      <w:r w:rsidR="00616071">
        <w:rPr>
          <w:sz w:val="20"/>
          <w:szCs w:val="20"/>
        </w:rPr>
        <w:t xml:space="preserve"> penalty term called L2-norm, which is the sum of the squared coefficient</w:t>
      </w:r>
      <w:r w:rsidR="00656B70">
        <w:rPr>
          <w:sz w:val="20"/>
          <w:szCs w:val="20"/>
        </w:rPr>
        <w:t>s. In the case of L</w:t>
      </w:r>
      <w:r w:rsidR="0028361C">
        <w:rPr>
          <w:sz w:val="20"/>
          <w:szCs w:val="20"/>
        </w:rPr>
        <w:t>ASSO</w:t>
      </w:r>
      <w:r w:rsidR="00E30878">
        <w:rPr>
          <w:sz w:val="20"/>
          <w:szCs w:val="20"/>
        </w:rPr>
        <w:t xml:space="preserve"> (Least Absolute S</w:t>
      </w:r>
      <w:r w:rsidR="00656B70">
        <w:rPr>
          <w:sz w:val="20"/>
          <w:szCs w:val="20"/>
        </w:rPr>
        <w:t xml:space="preserve">hrinkage and </w:t>
      </w:r>
      <w:r w:rsidR="00E30878">
        <w:rPr>
          <w:sz w:val="20"/>
          <w:szCs w:val="20"/>
        </w:rPr>
        <w:t>S</w:t>
      </w:r>
      <w:r w:rsidR="00656B70">
        <w:rPr>
          <w:sz w:val="20"/>
          <w:szCs w:val="20"/>
        </w:rPr>
        <w:t xml:space="preserve">election </w:t>
      </w:r>
      <w:r w:rsidR="00E30878">
        <w:rPr>
          <w:sz w:val="20"/>
          <w:szCs w:val="20"/>
        </w:rPr>
        <w:t>O</w:t>
      </w:r>
      <w:r w:rsidR="00616071">
        <w:rPr>
          <w:sz w:val="20"/>
          <w:szCs w:val="20"/>
        </w:rPr>
        <w:t>perator) Regression</w:t>
      </w:r>
      <w:r w:rsidR="004168D6">
        <w:rPr>
          <w:sz w:val="20"/>
          <w:szCs w:val="20"/>
        </w:rPr>
        <w:t xml:space="preserve">, </w:t>
      </w:r>
      <w:r w:rsidR="004168D6" w:rsidRPr="004168D6">
        <w:rPr>
          <w:sz w:val="20"/>
          <w:szCs w:val="20"/>
        </w:rPr>
        <w:t>the penalty has the effect of forcing some of the coefficient estimates, with a minor contribution to the model, to be exactly equal to zero.</w:t>
      </w:r>
      <w:r w:rsidR="0028361C">
        <w:rPr>
          <w:sz w:val="20"/>
          <w:szCs w:val="20"/>
        </w:rPr>
        <w:t xml:space="preserve"> LASSO</w:t>
      </w:r>
      <w:r w:rsidR="004168D6">
        <w:rPr>
          <w:sz w:val="20"/>
          <w:szCs w:val="20"/>
        </w:rPr>
        <w:t xml:space="preserve"> </w:t>
      </w:r>
      <w:r w:rsidR="004168D6" w:rsidRPr="004168D6">
        <w:rPr>
          <w:sz w:val="20"/>
          <w:szCs w:val="20"/>
        </w:rPr>
        <w:t>shrinks the regression coefficients toward zero by penali</w:t>
      </w:r>
      <w:r w:rsidR="004168D6">
        <w:rPr>
          <w:sz w:val="20"/>
          <w:szCs w:val="20"/>
        </w:rPr>
        <w:t>zing the regression model with the</w:t>
      </w:r>
      <w:r w:rsidR="004168D6" w:rsidRPr="004168D6">
        <w:rPr>
          <w:sz w:val="20"/>
          <w:szCs w:val="20"/>
        </w:rPr>
        <w:t xml:space="preserve"> penalty term called L1-norm, which is the sum of the absolute coefficients</w:t>
      </w:r>
      <w:r w:rsidR="007B26EC">
        <w:rPr>
          <w:sz w:val="20"/>
          <w:szCs w:val="20"/>
        </w:rPr>
        <w:t>.</w:t>
      </w:r>
    </w:p>
    <w:p w14:paraId="0E07B414" w14:textId="68676969" w:rsidR="002C0327" w:rsidRDefault="007B26EC" w:rsidP="00FD6330">
      <w:pPr>
        <w:shd w:val="clear" w:color="auto" w:fill="FFFFFF"/>
        <w:jc w:val="both"/>
        <w:rPr>
          <w:sz w:val="20"/>
          <w:szCs w:val="20"/>
        </w:rPr>
      </w:pPr>
      <w:r>
        <w:rPr>
          <w:sz w:val="20"/>
          <w:szCs w:val="20"/>
        </w:rPr>
        <w:t>The main advantage of L</w:t>
      </w:r>
      <w:r w:rsidR="0028361C">
        <w:rPr>
          <w:sz w:val="20"/>
          <w:szCs w:val="20"/>
        </w:rPr>
        <w:t>ASSO</w:t>
      </w:r>
      <w:r>
        <w:rPr>
          <w:sz w:val="20"/>
          <w:szCs w:val="20"/>
        </w:rPr>
        <w:t xml:space="preserve"> over Ridge method is that it enforces the irrelevant coefficients to be exactly zero, thus it removes some features altogether. </w:t>
      </w:r>
      <w:r w:rsidRPr="005D4AC4">
        <w:rPr>
          <w:sz w:val="20"/>
          <w:szCs w:val="20"/>
        </w:rPr>
        <w:t>So L</w:t>
      </w:r>
      <w:r w:rsidR="0028361C">
        <w:rPr>
          <w:sz w:val="20"/>
          <w:szCs w:val="20"/>
        </w:rPr>
        <w:t>ASSO</w:t>
      </w:r>
      <w:r w:rsidRPr="005D4AC4">
        <w:rPr>
          <w:sz w:val="20"/>
          <w:szCs w:val="20"/>
        </w:rPr>
        <w:t xml:space="preserve"> regression not only</w:t>
      </w:r>
      <w:r>
        <w:rPr>
          <w:sz w:val="20"/>
          <w:szCs w:val="20"/>
        </w:rPr>
        <w:t xml:space="preserve"> helps in reducing over-fitting, but it also works well for feature selection. </w:t>
      </w:r>
    </w:p>
    <w:commentRangeEnd w:id="41"/>
    <w:p w14:paraId="2F878499" w14:textId="77777777" w:rsidR="007B26EC" w:rsidRDefault="004059DF" w:rsidP="00FD6330">
      <w:pPr>
        <w:shd w:val="clear" w:color="auto" w:fill="FFFFFF"/>
        <w:jc w:val="both"/>
        <w:rPr>
          <w:sz w:val="20"/>
          <w:szCs w:val="20"/>
        </w:rPr>
      </w:pPr>
      <w:r>
        <w:rPr>
          <w:rStyle w:val="a6"/>
        </w:rPr>
        <w:commentReference w:id="41"/>
      </w:r>
    </w:p>
    <w:p w14:paraId="204492A0" w14:textId="77777777" w:rsidR="007B26EC" w:rsidRDefault="007B26EC">
      <w:pPr>
        <w:rPr>
          <w:sz w:val="20"/>
          <w:szCs w:val="20"/>
        </w:rPr>
      </w:pPr>
      <w:r>
        <w:rPr>
          <w:sz w:val="20"/>
          <w:szCs w:val="20"/>
        </w:rPr>
        <w:br w:type="page"/>
      </w:r>
    </w:p>
    <w:p w14:paraId="4398F52B" w14:textId="00028C8D" w:rsidR="00BB38AE" w:rsidRDefault="000E4233" w:rsidP="00FD6330">
      <w:pPr>
        <w:shd w:val="clear" w:color="auto" w:fill="FFFFFF"/>
        <w:jc w:val="both"/>
        <w:rPr>
          <w:sz w:val="20"/>
          <w:szCs w:val="20"/>
        </w:rPr>
      </w:pPr>
      <w:r>
        <w:rPr>
          <w:sz w:val="20"/>
          <w:szCs w:val="20"/>
        </w:rPr>
        <w:lastRenderedPageBreak/>
        <w:t>LAR</w:t>
      </w:r>
      <w:r w:rsidR="008855B2">
        <w:rPr>
          <w:sz w:val="20"/>
          <w:szCs w:val="20"/>
        </w:rPr>
        <w:t>S</w:t>
      </w:r>
      <w:r>
        <w:rPr>
          <w:sz w:val="20"/>
          <w:szCs w:val="20"/>
        </w:rPr>
        <w:t xml:space="preserve"> ALGORITHM</w:t>
      </w:r>
    </w:p>
    <w:p w14:paraId="528B6309" w14:textId="3960D9F9" w:rsidR="004059DF" w:rsidRPr="00705160" w:rsidRDefault="00372F8B" w:rsidP="00FD6330">
      <w:pPr>
        <w:shd w:val="clear" w:color="auto" w:fill="FFFFFF"/>
        <w:jc w:val="both"/>
        <w:rPr>
          <w:sz w:val="20"/>
          <w:szCs w:val="20"/>
        </w:rPr>
      </w:pPr>
      <w:commentRangeStart w:id="45"/>
      <w:r w:rsidRPr="00372F8B">
        <w:rPr>
          <w:sz w:val="20"/>
          <w:szCs w:val="20"/>
        </w:rPr>
        <w:t xml:space="preserve">The computation of the </w:t>
      </w:r>
      <w:r>
        <w:rPr>
          <w:sz w:val="20"/>
          <w:szCs w:val="20"/>
        </w:rPr>
        <w:t>L</w:t>
      </w:r>
      <w:r w:rsidR="0028361C">
        <w:rPr>
          <w:sz w:val="20"/>
          <w:szCs w:val="20"/>
        </w:rPr>
        <w:t>ASSO</w:t>
      </w:r>
      <w:r w:rsidRPr="00372F8B">
        <w:rPr>
          <w:sz w:val="20"/>
          <w:szCs w:val="20"/>
        </w:rPr>
        <w:t xml:space="preserve"> solutions is </w:t>
      </w:r>
      <w:r w:rsidR="00BB0D49">
        <w:rPr>
          <w:sz w:val="20"/>
          <w:szCs w:val="20"/>
        </w:rPr>
        <w:t>a quadratic programming problem</w:t>
      </w:r>
      <w:r w:rsidRPr="00372F8B">
        <w:rPr>
          <w:sz w:val="20"/>
          <w:szCs w:val="20"/>
        </w:rPr>
        <w:t xml:space="preserve"> and can be tackled by standard numerical analysis algorithms</w:t>
      </w:r>
      <w:r w:rsidR="00BB0D49">
        <w:rPr>
          <w:sz w:val="20"/>
          <w:szCs w:val="20"/>
        </w:rPr>
        <w:t xml:space="preserve">. However, the </w:t>
      </w:r>
      <w:r w:rsidR="00BB0D49" w:rsidRPr="00BB0D49">
        <w:rPr>
          <w:b/>
          <w:sz w:val="20"/>
          <w:szCs w:val="20"/>
        </w:rPr>
        <w:t>Least Angle Regression</w:t>
      </w:r>
      <w:r w:rsidR="00200F08">
        <w:rPr>
          <w:sz w:val="20"/>
          <w:szCs w:val="20"/>
        </w:rPr>
        <w:t xml:space="preserve"> </w:t>
      </w:r>
      <w:r w:rsidR="00BB0D49">
        <w:rPr>
          <w:sz w:val="20"/>
          <w:szCs w:val="20"/>
        </w:rPr>
        <w:t xml:space="preserve">(LAR) procedure is a better approach. LAR can be viewed as a kind of </w:t>
      </w:r>
      <w:commentRangeStart w:id="46"/>
      <w:r w:rsidR="00BB0D49">
        <w:rPr>
          <w:sz w:val="20"/>
          <w:szCs w:val="20"/>
        </w:rPr>
        <w:t xml:space="preserve">“democratic” </w:t>
      </w:r>
      <w:commentRangeEnd w:id="46"/>
      <w:r w:rsidR="00BE3FE9">
        <w:rPr>
          <w:rStyle w:val="a6"/>
        </w:rPr>
        <w:commentReference w:id="46"/>
      </w:r>
      <w:r w:rsidR="00BB0D49">
        <w:rPr>
          <w:sz w:val="20"/>
          <w:szCs w:val="20"/>
        </w:rPr>
        <w:t>version of forward stepwise regression and is intimately connected with the L</w:t>
      </w:r>
      <w:r w:rsidR="0028361C">
        <w:rPr>
          <w:sz w:val="20"/>
          <w:szCs w:val="20"/>
        </w:rPr>
        <w:t>ASSO</w:t>
      </w:r>
      <w:r w:rsidR="00BB0D49">
        <w:rPr>
          <w:sz w:val="20"/>
          <w:szCs w:val="20"/>
        </w:rPr>
        <w:t>, providing an extremely efficient algorithm for computing the entire L</w:t>
      </w:r>
      <w:r w:rsidR="0028361C">
        <w:rPr>
          <w:sz w:val="20"/>
          <w:szCs w:val="20"/>
        </w:rPr>
        <w:t>ASSO</w:t>
      </w:r>
      <w:r w:rsidR="00BB0D49">
        <w:rPr>
          <w:sz w:val="20"/>
          <w:szCs w:val="20"/>
        </w:rPr>
        <w:t xml:space="preserve"> path</w:t>
      </w:r>
      <w:r w:rsidR="00CA516F">
        <w:rPr>
          <w:sz w:val="20"/>
          <w:szCs w:val="20"/>
        </w:rPr>
        <w:t xml:space="preserve">. </w:t>
      </w:r>
    </w:p>
    <w:p w14:paraId="615E7588" w14:textId="68B85632" w:rsidR="00121079" w:rsidRPr="001804F4" w:rsidRDefault="00E91536" w:rsidP="001804F4">
      <w:pPr>
        <w:shd w:val="clear" w:color="auto" w:fill="FFFFFF"/>
        <w:jc w:val="both"/>
        <w:rPr>
          <w:sz w:val="20"/>
          <w:szCs w:val="20"/>
        </w:rPr>
      </w:pPr>
      <w:r>
        <w:rPr>
          <w:sz w:val="20"/>
          <w:szCs w:val="20"/>
        </w:rPr>
        <w:t xml:space="preserve">Supposing that </w:t>
      </w:r>
      <w:proofErr w:type="spellStart"/>
      <w:r w:rsidRPr="002E1A05">
        <w:rPr>
          <w:i/>
          <w:sz w:val="20"/>
          <w:szCs w:val="20"/>
        </w:rPr>
        <w:t>i</w:t>
      </w:r>
      <w:proofErr w:type="spellEnd"/>
      <w:r w:rsidRPr="002E1A05">
        <w:rPr>
          <w:i/>
          <w:sz w:val="20"/>
          <w:szCs w:val="20"/>
        </w:rPr>
        <w:t xml:space="preserve"> = 1</w:t>
      </w:r>
      <w:proofErr w:type="gramStart"/>
      <w:r w:rsidRPr="002E1A05">
        <w:rPr>
          <w:i/>
          <w:sz w:val="20"/>
          <w:szCs w:val="20"/>
        </w:rPr>
        <w:t>, …,</w:t>
      </w:r>
      <w:proofErr w:type="gramEnd"/>
      <w:r w:rsidRPr="002E1A05">
        <w:rPr>
          <w:i/>
          <w:sz w:val="20"/>
          <w:szCs w:val="20"/>
        </w:rPr>
        <w:t xml:space="preserve"> </w:t>
      </w:r>
      <w:r w:rsidR="00F93D2B" w:rsidRPr="002E1A05">
        <w:rPr>
          <w:i/>
          <w:sz w:val="20"/>
          <w:szCs w:val="20"/>
        </w:rPr>
        <w:t>k</w:t>
      </w:r>
      <w:r>
        <w:rPr>
          <w:sz w:val="20"/>
          <w:szCs w:val="20"/>
        </w:rPr>
        <w:t xml:space="preserve"> is the number of studies and </w:t>
      </w:r>
      <w:r w:rsidRPr="002E1A05">
        <w:rPr>
          <w:i/>
          <w:sz w:val="20"/>
          <w:szCs w:val="20"/>
        </w:rPr>
        <w:t>j = 1, …, p</w:t>
      </w:r>
      <w:r>
        <w:rPr>
          <w:sz w:val="20"/>
          <w:szCs w:val="20"/>
        </w:rPr>
        <w:t xml:space="preserve"> is the number of predictors, t</w:t>
      </w:r>
      <w:r w:rsidR="000E4233">
        <w:rPr>
          <w:sz w:val="20"/>
          <w:szCs w:val="20"/>
        </w:rPr>
        <w:t>he</w:t>
      </w:r>
      <w:r w:rsidR="001804F4">
        <w:rPr>
          <w:sz w:val="20"/>
          <w:szCs w:val="20"/>
        </w:rPr>
        <w:t xml:space="preserve"> LAR algorithm </w:t>
      </w:r>
      <w:r w:rsidR="008F6F4D">
        <w:rPr>
          <w:sz w:val="20"/>
          <w:szCs w:val="20"/>
        </w:rPr>
        <w:t>has</w:t>
      </w:r>
      <w:r w:rsidR="001804F4">
        <w:rPr>
          <w:sz w:val="20"/>
          <w:szCs w:val="20"/>
        </w:rPr>
        <w:t xml:space="preserve"> the following</w:t>
      </w:r>
      <w:r w:rsidR="008F6F4D">
        <w:rPr>
          <w:sz w:val="20"/>
          <w:szCs w:val="20"/>
        </w:rPr>
        <w:t xml:space="preserve"> form</w:t>
      </w:r>
      <w:r w:rsidR="001804F4">
        <w:rPr>
          <w:sz w:val="20"/>
          <w:szCs w:val="20"/>
        </w:rPr>
        <w:t xml:space="preserve">: </w:t>
      </w:r>
    </w:p>
    <w:p w14:paraId="713C9FEF" w14:textId="04FD98B3" w:rsidR="000E4233" w:rsidRDefault="000E4233" w:rsidP="001804F4">
      <w:pPr>
        <w:pStyle w:val="a3"/>
        <w:numPr>
          <w:ilvl w:val="0"/>
          <w:numId w:val="15"/>
        </w:numPr>
        <w:shd w:val="clear" w:color="auto" w:fill="FFFFFF"/>
        <w:spacing w:line="276" w:lineRule="auto"/>
        <w:jc w:val="both"/>
        <w:rPr>
          <w:sz w:val="20"/>
        </w:rPr>
      </w:pPr>
      <w:r>
        <w:rPr>
          <w:sz w:val="20"/>
        </w:rPr>
        <w:t xml:space="preserve">Start </w:t>
      </w:r>
      <w:r w:rsidR="001804F4">
        <w:rPr>
          <w:sz w:val="20"/>
        </w:rPr>
        <w:t xml:space="preserve">with r = y, </w:t>
      </w:r>
      <m:oMath>
        <m:acc>
          <m:accPr>
            <m:ctrlPr>
              <w:rPr>
                <w:rFonts w:ascii="Cambria Math" w:hAnsi="Cambria Math"/>
                <w:b/>
                <w:sz w:val="22"/>
              </w:rPr>
            </m:ctrlPr>
          </m:accPr>
          <m:e>
            <m:r>
              <m:rPr>
                <m:sty m:val="p"/>
              </m:rPr>
              <w:rPr>
                <w:rFonts w:ascii="Cambria Math" w:hAnsi="Cambria Math"/>
                <w:sz w:val="22"/>
              </w:rPr>
              <m:t>β</m:t>
            </m:r>
          </m:e>
        </m:acc>
      </m:oMath>
      <w:r w:rsidRPr="001804F4">
        <w:rPr>
          <w:sz w:val="20"/>
          <w:vertAlign w:val="subscript"/>
        </w:rPr>
        <w:t>1</w:t>
      </w:r>
      <w:proofErr w:type="gramStart"/>
      <w:r>
        <w:rPr>
          <w:sz w:val="20"/>
        </w:rPr>
        <w:t xml:space="preserve">, </w:t>
      </w:r>
      <w:r w:rsidRPr="000E4233">
        <w:rPr>
          <w:sz w:val="20"/>
        </w:rPr>
        <w:t xml:space="preserve"> </w:t>
      </w:r>
      <w:proofErr w:type="gramEnd"/>
      <m:oMath>
        <m:acc>
          <m:accPr>
            <m:ctrlPr>
              <w:rPr>
                <w:rFonts w:ascii="Cambria Math" w:hAnsi="Cambria Math"/>
                <w:b/>
                <w:sz w:val="22"/>
              </w:rPr>
            </m:ctrlPr>
          </m:accPr>
          <m:e>
            <m:r>
              <m:rPr>
                <m:sty m:val="p"/>
              </m:rPr>
              <w:rPr>
                <w:rFonts w:ascii="Cambria Math" w:hAnsi="Cambria Math"/>
                <w:sz w:val="22"/>
              </w:rPr>
              <m:t>β</m:t>
            </m:r>
          </m:e>
        </m:acc>
      </m:oMath>
      <w:r w:rsidRPr="000E4233">
        <w:rPr>
          <w:sz w:val="20"/>
          <w:vertAlign w:val="subscript"/>
        </w:rPr>
        <w:t>2</w:t>
      </w:r>
      <w:r>
        <w:rPr>
          <w:sz w:val="20"/>
        </w:rPr>
        <w:t xml:space="preserve">,..., </w:t>
      </w:r>
      <m:oMath>
        <m:acc>
          <m:accPr>
            <m:ctrlPr>
              <w:rPr>
                <w:rFonts w:ascii="Cambria Math" w:hAnsi="Cambria Math"/>
                <w:sz w:val="22"/>
              </w:rPr>
            </m:ctrlPr>
          </m:accPr>
          <m:e>
            <m:r>
              <m:rPr>
                <m:sty m:val="p"/>
              </m:rPr>
              <w:rPr>
                <w:rFonts w:ascii="Cambria Math" w:hAnsi="Cambria Math"/>
                <w:sz w:val="22"/>
              </w:rPr>
              <m:t>β</m:t>
            </m:r>
          </m:e>
        </m:acc>
      </m:oMath>
      <w:r w:rsidRPr="000E4233">
        <w:rPr>
          <w:sz w:val="20"/>
          <w:vertAlign w:val="subscript"/>
        </w:rPr>
        <w:t>p</w:t>
      </w:r>
      <w:r w:rsidRPr="000E4233">
        <w:rPr>
          <w:sz w:val="20"/>
        </w:rPr>
        <w:t xml:space="preserve"> =0.</w:t>
      </w:r>
      <w:r>
        <w:rPr>
          <w:sz w:val="20"/>
        </w:rPr>
        <w:t xml:space="preserve"> </w:t>
      </w:r>
      <w:r w:rsidR="008F6F4D">
        <w:rPr>
          <w:sz w:val="20"/>
        </w:rPr>
        <w:t xml:space="preserve">Assume </w:t>
      </w:r>
      <w:proofErr w:type="spellStart"/>
      <w:r w:rsidR="008F6F4D">
        <w:rPr>
          <w:sz w:val="20"/>
        </w:rPr>
        <w:t>X</w:t>
      </w:r>
      <w:r w:rsidRPr="000E4233">
        <w:rPr>
          <w:sz w:val="20"/>
          <w:vertAlign w:val="subscript"/>
        </w:rPr>
        <w:t>j</w:t>
      </w:r>
      <w:proofErr w:type="spellEnd"/>
      <w:r w:rsidRPr="000E4233">
        <w:rPr>
          <w:sz w:val="20"/>
        </w:rPr>
        <w:t xml:space="preserve"> stand</w:t>
      </w:r>
      <w:r w:rsidR="001804F4">
        <w:rPr>
          <w:sz w:val="20"/>
        </w:rPr>
        <w:t>ardized</w:t>
      </w:r>
    </w:p>
    <w:p w14:paraId="78DBD954" w14:textId="05DD94E0" w:rsidR="00412F8C" w:rsidRDefault="001804F4" w:rsidP="001804F4">
      <w:pPr>
        <w:pStyle w:val="a3"/>
        <w:numPr>
          <w:ilvl w:val="0"/>
          <w:numId w:val="15"/>
        </w:numPr>
        <w:shd w:val="clear" w:color="auto" w:fill="FFFFFF"/>
        <w:spacing w:line="276" w:lineRule="auto"/>
        <w:jc w:val="both"/>
        <w:rPr>
          <w:sz w:val="20"/>
        </w:rPr>
      </w:pPr>
      <w:r w:rsidRPr="001804F4">
        <w:rPr>
          <w:sz w:val="20"/>
        </w:rPr>
        <w:t xml:space="preserve">Find predictor </w:t>
      </w:r>
      <w:proofErr w:type="spellStart"/>
      <w:r w:rsidR="008F6F4D">
        <w:rPr>
          <w:sz w:val="20"/>
        </w:rPr>
        <w:t>X</w:t>
      </w:r>
      <w:r w:rsidRPr="000E4233">
        <w:rPr>
          <w:sz w:val="20"/>
          <w:vertAlign w:val="subscript"/>
        </w:rPr>
        <w:t>j</w:t>
      </w:r>
      <w:proofErr w:type="spellEnd"/>
      <w:r w:rsidRPr="001804F4">
        <w:rPr>
          <w:sz w:val="20"/>
        </w:rPr>
        <w:t xml:space="preserve"> most correlated </w:t>
      </w:r>
      <w:r>
        <w:rPr>
          <w:sz w:val="20"/>
        </w:rPr>
        <w:t>with r</w:t>
      </w:r>
    </w:p>
    <w:p w14:paraId="7481B3A6" w14:textId="0D72A4EF" w:rsidR="001804F4" w:rsidRPr="008F6F4D" w:rsidRDefault="001804F4" w:rsidP="001804F4">
      <w:pPr>
        <w:pStyle w:val="a3"/>
        <w:numPr>
          <w:ilvl w:val="0"/>
          <w:numId w:val="15"/>
        </w:numPr>
        <w:shd w:val="clear" w:color="auto" w:fill="FFFFFF"/>
        <w:spacing w:line="276" w:lineRule="auto"/>
        <w:jc w:val="both"/>
        <w:rPr>
          <w:sz w:val="20"/>
        </w:rPr>
      </w:pPr>
      <w:r>
        <w:rPr>
          <w:sz w:val="20"/>
        </w:rPr>
        <w:t xml:space="preserve">Increase </w:t>
      </w:r>
      <w:r w:rsidRPr="001804F4">
        <w:rPr>
          <w:sz w:val="20"/>
        </w:rPr>
        <w:t>β</w:t>
      </w:r>
      <w:r w:rsidRPr="001804F4">
        <w:rPr>
          <w:sz w:val="20"/>
          <w:vertAlign w:val="subscript"/>
        </w:rPr>
        <w:t>j</w:t>
      </w:r>
      <w:r w:rsidRPr="001804F4">
        <w:rPr>
          <w:sz w:val="20"/>
        </w:rPr>
        <w:t xml:space="preserve"> in the direction of </w:t>
      </w:r>
      <w:r w:rsidR="008F6F4D">
        <w:rPr>
          <w:sz w:val="20"/>
        </w:rPr>
        <w:t>sign(</w:t>
      </w:r>
      <w:proofErr w:type="spellStart"/>
      <w:r w:rsidR="008F6F4D">
        <w:rPr>
          <w:sz w:val="20"/>
        </w:rPr>
        <w:t>corr</w:t>
      </w:r>
      <w:proofErr w:type="spellEnd"/>
      <w:r w:rsidR="008F6F4D">
        <w:rPr>
          <w:sz w:val="20"/>
        </w:rPr>
        <w:t xml:space="preserve">(r, </w:t>
      </w:r>
      <w:proofErr w:type="spellStart"/>
      <w:r w:rsidR="008F6F4D">
        <w:rPr>
          <w:sz w:val="20"/>
        </w:rPr>
        <w:t>X</w:t>
      </w:r>
      <w:r w:rsidRPr="008F6F4D">
        <w:rPr>
          <w:sz w:val="20"/>
          <w:vertAlign w:val="subscript"/>
        </w:rPr>
        <w:t>j</w:t>
      </w:r>
      <w:proofErr w:type="spellEnd"/>
      <w:r w:rsidRPr="001804F4">
        <w:rPr>
          <w:sz w:val="20"/>
        </w:rPr>
        <w:t xml:space="preserve">)) until some other competitor </w:t>
      </w:r>
      <w:proofErr w:type="spellStart"/>
      <w:r w:rsidR="008F6F4D">
        <w:rPr>
          <w:sz w:val="20"/>
        </w:rPr>
        <w:t>X</w:t>
      </w:r>
      <w:r w:rsidRPr="008F6F4D">
        <w:rPr>
          <w:sz w:val="20"/>
          <w:vertAlign w:val="subscript"/>
        </w:rPr>
        <w:t>k</w:t>
      </w:r>
      <w:proofErr w:type="spellEnd"/>
      <w:r w:rsidRPr="001804F4">
        <w:rPr>
          <w:sz w:val="20"/>
        </w:rPr>
        <w:t xml:space="preserve"> has as much correlati</w:t>
      </w:r>
      <w:r>
        <w:rPr>
          <w:sz w:val="20"/>
        </w:rPr>
        <w:t>on</w:t>
      </w:r>
      <w:r w:rsidRPr="001804F4">
        <w:rPr>
          <w:sz w:val="20"/>
        </w:rPr>
        <w:t xml:space="preserve"> </w:t>
      </w:r>
      <w:r>
        <w:rPr>
          <w:sz w:val="20"/>
        </w:rPr>
        <w:t>with</w:t>
      </w:r>
      <w:r w:rsidRPr="001804F4">
        <w:rPr>
          <w:sz w:val="20"/>
        </w:rPr>
        <w:t xml:space="preserve"> </w:t>
      </w:r>
      <w:r>
        <w:rPr>
          <w:sz w:val="20"/>
        </w:rPr>
        <w:t>current residual</w:t>
      </w:r>
      <w:r w:rsidRPr="001804F4">
        <w:rPr>
          <w:sz w:val="20"/>
        </w:rPr>
        <w:t xml:space="preserve"> </w:t>
      </w:r>
      <w:r>
        <w:rPr>
          <w:sz w:val="20"/>
        </w:rPr>
        <w:t>as</w:t>
      </w:r>
      <w:r w:rsidRPr="001804F4">
        <w:rPr>
          <w:sz w:val="20"/>
        </w:rPr>
        <w:t xml:space="preserve"> </w:t>
      </w:r>
      <w:r w:rsidR="008F6F4D">
        <w:rPr>
          <w:sz w:val="20"/>
        </w:rPr>
        <w:t xml:space="preserve">does </w:t>
      </w:r>
      <w:proofErr w:type="spellStart"/>
      <w:r w:rsidR="008F6F4D">
        <w:rPr>
          <w:sz w:val="20"/>
        </w:rPr>
        <w:t>X</w:t>
      </w:r>
      <w:r w:rsidRPr="001804F4">
        <w:rPr>
          <w:sz w:val="20"/>
          <w:vertAlign w:val="subscript"/>
        </w:rPr>
        <w:t>j</w:t>
      </w:r>
      <w:proofErr w:type="spellEnd"/>
    </w:p>
    <w:p w14:paraId="7EB9DB15" w14:textId="5ED85637" w:rsidR="008F6F4D" w:rsidRDefault="008F6F4D" w:rsidP="008855B2">
      <w:pPr>
        <w:pStyle w:val="a3"/>
        <w:numPr>
          <w:ilvl w:val="0"/>
          <w:numId w:val="15"/>
        </w:numPr>
        <w:shd w:val="clear" w:color="auto" w:fill="FFFFFF"/>
        <w:spacing w:line="276" w:lineRule="auto"/>
        <w:jc w:val="both"/>
        <w:rPr>
          <w:sz w:val="20"/>
        </w:rPr>
      </w:pPr>
      <w:r>
        <w:rPr>
          <w:sz w:val="20"/>
        </w:rPr>
        <w:t>Move</w:t>
      </w:r>
      <w:r w:rsidRPr="008F6F4D">
        <w:rPr>
          <w:sz w:val="20"/>
        </w:rPr>
        <w:t xml:space="preserve"> </w:t>
      </w:r>
      <w:r>
        <w:rPr>
          <w:sz w:val="20"/>
        </w:rPr>
        <w:t>(</w:t>
      </w:r>
      <m:oMath>
        <m:acc>
          <m:accPr>
            <m:ctrlPr>
              <w:rPr>
                <w:rFonts w:ascii="Cambria Math" w:hAnsi="Cambria Math"/>
                <w:b/>
                <w:sz w:val="22"/>
              </w:rPr>
            </m:ctrlPr>
          </m:accPr>
          <m:e>
            <m:r>
              <m:rPr>
                <m:sty m:val="p"/>
              </m:rPr>
              <w:rPr>
                <w:rFonts w:ascii="Cambria Math" w:hAnsi="Cambria Math"/>
                <w:sz w:val="22"/>
              </w:rPr>
              <m:t>β</m:t>
            </m:r>
          </m:e>
        </m:acc>
      </m:oMath>
      <w:r w:rsidRPr="008F6F4D">
        <w:rPr>
          <w:sz w:val="20"/>
          <w:vertAlign w:val="subscript"/>
        </w:rPr>
        <w:t>j</w:t>
      </w:r>
      <w:r>
        <w:rPr>
          <w:sz w:val="20"/>
        </w:rPr>
        <w:t xml:space="preserve">, </w:t>
      </w:r>
      <m:oMath>
        <m:acc>
          <m:accPr>
            <m:ctrlPr>
              <w:rPr>
                <w:rFonts w:ascii="Cambria Math" w:hAnsi="Cambria Math"/>
                <w:b/>
                <w:sz w:val="22"/>
              </w:rPr>
            </m:ctrlPr>
          </m:accPr>
          <m:e>
            <m:r>
              <m:rPr>
                <m:sty m:val="p"/>
              </m:rPr>
              <w:rPr>
                <w:rFonts w:ascii="Cambria Math" w:hAnsi="Cambria Math"/>
                <w:sz w:val="22"/>
              </w:rPr>
              <m:t>β</m:t>
            </m:r>
          </m:e>
        </m:acc>
      </m:oMath>
      <w:r w:rsidRPr="008F6F4D">
        <w:rPr>
          <w:sz w:val="20"/>
          <w:vertAlign w:val="subscript"/>
        </w:rPr>
        <w:t>k</w:t>
      </w:r>
      <w:r w:rsidRPr="008F6F4D">
        <w:rPr>
          <w:sz w:val="20"/>
        </w:rPr>
        <w:t>) in the joint least squares direction for (</w:t>
      </w:r>
      <w:proofErr w:type="spellStart"/>
      <w:r>
        <w:rPr>
          <w:sz w:val="20"/>
        </w:rPr>
        <w:t>X</w:t>
      </w:r>
      <w:r w:rsidRPr="008F6F4D">
        <w:rPr>
          <w:sz w:val="20"/>
          <w:vertAlign w:val="subscript"/>
        </w:rPr>
        <w:t>j</w:t>
      </w:r>
      <w:proofErr w:type="spellEnd"/>
      <w:r w:rsidRPr="008F6F4D">
        <w:rPr>
          <w:sz w:val="20"/>
        </w:rPr>
        <w:t xml:space="preserve">, </w:t>
      </w:r>
      <w:proofErr w:type="spellStart"/>
      <w:r>
        <w:rPr>
          <w:sz w:val="20"/>
        </w:rPr>
        <w:t>X</w:t>
      </w:r>
      <w:r w:rsidRPr="008F6F4D">
        <w:rPr>
          <w:sz w:val="20"/>
          <w:vertAlign w:val="subscript"/>
        </w:rPr>
        <w:t>k</w:t>
      </w:r>
      <w:proofErr w:type="spellEnd"/>
      <w:r w:rsidRPr="008F6F4D">
        <w:rPr>
          <w:sz w:val="20"/>
        </w:rPr>
        <w:t xml:space="preserve">) until some other </w:t>
      </w:r>
      <w:r>
        <w:rPr>
          <w:sz w:val="20"/>
        </w:rPr>
        <w:t>competitor X</w:t>
      </w:r>
      <w:r w:rsidRPr="008F6F4D">
        <w:rPr>
          <w:sz w:val="20"/>
          <w:vertAlign w:val="subscript"/>
        </w:rPr>
        <w:t>l</w:t>
      </w:r>
      <w:r w:rsidRPr="008F6F4D">
        <w:rPr>
          <w:sz w:val="20"/>
        </w:rPr>
        <w:t xml:space="preserve"> has as much correlation with the current residual</w:t>
      </w:r>
    </w:p>
    <w:p w14:paraId="2C705B71" w14:textId="782EAFC0" w:rsidR="008F6F4D" w:rsidRDefault="008F6F4D" w:rsidP="008855B2">
      <w:pPr>
        <w:pStyle w:val="a3"/>
        <w:numPr>
          <w:ilvl w:val="0"/>
          <w:numId w:val="15"/>
        </w:numPr>
        <w:shd w:val="clear" w:color="auto" w:fill="FFFFFF"/>
        <w:spacing w:line="276" w:lineRule="auto"/>
        <w:jc w:val="both"/>
        <w:rPr>
          <w:sz w:val="20"/>
        </w:rPr>
      </w:pPr>
      <w:r w:rsidRPr="008F6F4D">
        <w:rPr>
          <w:sz w:val="20"/>
        </w:rPr>
        <w:t>Continue</w:t>
      </w:r>
      <w:r>
        <w:rPr>
          <w:sz w:val="20"/>
        </w:rPr>
        <w:t xml:space="preserve"> </w:t>
      </w:r>
      <w:r w:rsidRPr="008F6F4D">
        <w:rPr>
          <w:sz w:val="20"/>
        </w:rPr>
        <w:t>in</w:t>
      </w:r>
      <w:r>
        <w:rPr>
          <w:sz w:val="20"/>
        </w:rPr>
        <w:t xml:space="preserve"> </w:t>
      </w:r>
      <w:r w:rsidRPr="008F6F4D">
        <w:rPr>
          <w:sz w:val="20"/>
        </w:rPr>
        <w:t>this</w:t>
      </w:r>
      <w:r>
        <w:rPr>
          <w:sz w:val="20"/>
        </w:rPr>
        <w:t xml:space="preserve"> </w:t>
      </w:r>
      <w:r w:rsidRPr="008F6F4D">
        <w:rPr>
          <w:sz w:val="20"/>
        </w:rPr>
        <w:t>way</w:t>
      </w:r>
      <w:r>
        <w:rPr>
          <w:sz w:val="20"/>
        </w:rPr>
        <w:t xml:space="preserve"> </w:t>
      </w:r>
      <w:r w:rsidRPr="008F6F4D">
        <w:rPr>
          <w:sz w:val="20"/>
        </w:rPr>
        <w:t>until</w:t>
      </w:r>
      <w:r>
        <w:rPr>
          <w:sz w:val="20"/>
        </w:rPr>
        <w:t xml:space="preserve"> </w:t>
      </w:r>
      <w:r w:rsidRPr="008F6F4D">
        <w:rPr>
          <w:sz w:val="20"/>
        </w:rPr>
        <w:t>all</w:t>
      </w:r>
      <w:r>
        <w:rPr>
          <w:sz w:val="20"/>
        </w:rPr>
        <w:t xml:space="preserve"> </w:t>
      </w:r>
      <w:r w:rsidRPr="008F6F4D">
        <w:rPr>
          <w:sz w:val="20"/>
        </w:rPr>
        <w:t>predictors</w:t>
      </w:r>
      <w:r>
        <w:rPr>
          <w:sz w:val="20"/>
        </w:rPr>
        <w:t xml:space="preserve"> </w:t>
      </w:r>
      <w:r w:rsidRPr="008F6F4D">
        <w:rPr>
          <w:sz w:val="20"/>
        </w:rPr>
        <w:t>have</w:t>
      </w:r>
      <w:r>
        <w:rPr>
          <w:sz w:val="20"/>
        </w:rPr>
        <w:t xml:space="preserve"> </w:t>
      </w:r>
      <w:r w:rsidRPr="008F6F4D">
        <w:rPr>
          <w:sz w:val="20"/>
        </w:rPr>
        <w:t>been</w:t>
      </w:r>
      <w:r>
        <w:rPr>
          <w:sz w:val="20"/>
        </w:rPr>
        <w:t xml:space="preserve"> </w:t>
      </w:r>
      <w:r w:rsidRPr="008F6F4D">
        <w:rPr>
          <w:sz w:val="20"/>
        </w:rPr>
        <w:t>entered. Stop</w:t>
      </w:r>
      <w:r>
        <w:rPr>
          <w:sz w:val="20"/>
        </w:rPr>
        <w:t xml:space="preserve"> </w:t>
      </w:r>
      <w:r w:rsidRPr="008F6F4D">
        <w:rPr>
          <w:sz w:val="20"/>
        </w:rPr>
        <w:t>when</w:t>
      </w:r>
      <w:r>
        <w:rPr>
          <w:sz w:val="20"/>
        </w:rPr>
        <w:t xml:space="preserve"> </w:t>
      </w:r>
      <w:proofErr w:type="spellStart"/>
      <w:r w:rsidRPr="008F6F4D">
        <w:rPr>
          <w:sz w:val="20"/>
        </w:rPr>
        <w:t>corr</w:t>
      </w:r>
      <w:proofErr w:type="spellEnd"/>
      <w:r w:rsidRPr="008F6F4D">
        <w:rPr>
          <w:sz w:val="20"/>
        </w:rPr>
        <w:t>(r,</w:t>
      </w:r>
      <w:r>
        <w:rPr>
          <w:sz w:val="20"/>
        </w:rPr>
        <w:t xml:space="preserve"> </w:t>
      </w:r>
      <w:proofErr w:type="spellStart"/>
      <w:r>
        <w:rPr>
          <w:sz w:val="20"/>
        </w:rPr>
        <w:t>X</w:t>
      </w:r>
      <w:r w:rsidRPr="008F6F4D">
        <w:rPr>
          <w:sz w:val="20"/>
          <w:vertAlign w:val="subscript"/>
        </w:rPr>
        <w:t>j</w:t>
      </w:r>
      <w:proofErr w:type="spellEnd"/>
      <w:r w:rsidRPr="008F6F4D">
        <w:rPr>
          <w:sz w:val="20"/>
        </w:rPr>
        <w:t>)=0</w:t>
      </w:r>
      <w:r>
        <w:rPr>
          <w:sz w:val="20"/>
        </w:rPr>
        <w:t xml:space="preserve"> </w:t>
      </w:r>
      <w:r w:rsidRPr="008F6F4D">
        <w:rPr>
          <w:rFonts w:ascii="Cambria Math" w:hAnsi="Cambria Math" w:cs="Cambria Math"/>
          <w:sz w:val="20"/>
        </w:rPr>
        <w:t>∀</w:t>
      </w:r>
      <w:r>
        <w:rPr>
          <w:rFonts w:ascii="Cambria Math" w:hAnsi="Cambria Math" w:cs="Cambria Math"/>
          <w:sz w:val="20"/>
        </w:rPr>
        <w:t xml:space="preserve"> </w:t>
      </w:r>
      <w:r w:rsidRPr="008F6F4D">
        <w:rPr>
          <w:sz w:val="20"/>
        </w:rPr>
        <w:t>j,</w:t>
      </w:r>
      <w:r>
        <w:rPr>
          <w:sz w:val="20"/>
        </w:rPr>
        <w:t xml:space="preserve"> </w:t>
      </w:r>
      <w:r w:rsidRPr="008F6F4D">
        <w:rPr>
          <w:sz w:val="20"/>
        </w:rPr>
        <w:t>i.e.</w:t>
      </w:r>
      <w:r>
        <w:rPr>
          <w:sz w:val="20"/>
        </w:rPr>
        <w:t xml:space="preserve"> </w:t>
      </w:r>
      <w:r w:rsidRPr="008F6F4D">
        <w:rPr>
          <w:sz w:val="20"/>
        </w:rPr>
        <w:t>OLS</w:t>
      </w:r>
      <w:r>
        <w:rPr>
          <w:sz w:val="20"/>
        </w:rPr>
        <w:t xml:space="preserve"> solution</w:t>
      </w:r>
    </w:p>
    <w:p w14:paraId="318E9464" w14:textId="77777777" w:rsidR="00E30878" w:rsidRDefault="00E30878" w:rsidP="008855B2">
      <w:pPr>
        <w:shd w:val="clear" w:color="auto" w:fill="FFFFFF"/>
        <w:jc w:val="both"/>
        <w:rPr>
          <w:sz w:val="20"/>
          <w:szCs w:val="20"/>
        </w:rPr>
      </w:pPr>
    </w:p>
    <w:p w14:paraId="2AB5F16C" w14:textId="5E2AF890" w:rsidR="008F6F4D" w:rsidRDefault="008855B2" w:rsidP="008855B2">
      <w:pPr>
        <w:shd w:val="clear" w:color="auto" w:fill="FFFFFF"/>
        <w:jc w:val="both"/>
        <w:rPr>
          <w:sz w:val="20"/>
        </w:rPr>
      </w:pPr>
      <w:commentRangeStart w:id="47"/>
      <w:r>
        <w:rPr>
          <w:sz w:val="20"/>
          <w:szCs w:val="20"/>
        </w:rPr>
        <w:t xml:space="preserve">The </w:t>
      </w:r>
      <w:r w:rsidR="002040FC">
        <w:rPr>
          <w:sz w:val="20"/>
          <w:szCs w:val="20"/>
        </w:rPr>
        <w:t xml:space="preserve">LARS </w:t>
      </w:r>
      <w:r>
        <w:rPr>
          <w:sz w:val="20"/>
          <w:szCs w:val="20"/>
        </w:rPr>
        <w:t xml:space="preserve">algorithm </w:t>
      </w:r>
      <w:r w:rsidR="002040FC">
        <w:rPr>
          <w:sz w:val="20"/>
          <w:szCs w:val="20"/>
        </w:rPr>
        <w:t xml:space="preserve">includes </w:t>
      </w:r>
      <w:r w:rsidR="002040FC" w:rsidRPr="00CA516F">
        <w:rPr>
          <w:sz w:val="20"/>
          <w:szCs w:val="20"/>
        </w:rPr>
        <w:t>LAR a</w:t>
      </w:r>
      <w:r w:rsidR="002040FC">
        <w:rPr>
          <w:sz w:val="20"/>
          <w:szCs w:val="20"/>
        </w:rPr>
        <w:t>s well as L</w:t>
      </w:r>
      <w:r w:rsidR="0028361C">
        <w:rPr>
          <w:sz w:val="20"/>
          <w:szCs w:val="20"/>
        </w:rPr>
        <w:t>ASSO</w:t>
      </w:r>
      <w:r w:rsidR="002040FC">
        <w:rPr>
          <w:sz w:val="20"/>
          <w:szCs w:val="20"/>
        </w:rPr>
        <w:t xml:space="preserve"> or forward step</w:t>
      </w:r>
      <w:r w:rsidR="002040FC" w:rsidRPr="00CA516F">
        <w:rPr>
          <w:sz w:val="20"/>
          <w:szCs w:val="20"/>
        </w:rPr>
        <w:t>wise as imp</w:t>
      </w:r>
      <w:r w:rsidR="002040FC">
        <w:rPr>
          <w:sz w:val="20"/>
          <w:szCs w:val="20"/>
        </w:rPr>
        <w:t>lemented by least-angle methods</w:t>
      </w:r>
      <w:commentRangeEnd w:id="47"/>
      <w:r w:rsidR="00D11B69">
        <w:rPr>
          <w:rStyle w:val="a6"/>
        </w:rPr>
        <w:commentReference w:id="47"/>
      </w:r>
      <w:r w:rsidR="002040FC">
        <w:rPr>
          <w:sz w:val="20"/>
          <w:szCs w:val="20"/>
        </w:rPr>
        <w:t xml:space="preserve">. </w:t>
      </w:r>
      <w:r w:rsidR="00656B70">
        <w:rPr>
          <w:sz w:val="20"/>
        </w:rPr>
        <w:t xml:space="preserve">A simple modification of the LAR algorithm </w:t>
      </w:r>
      <w:r w:rsidR="002040FC">
        <w:rPr>
          <w:sz w:val="20"/>
        </w:rPr>
        <w:t xml:space="preserve">that </w:t>
      </w:r>
      <w:r w:rsidR="00656B70">
        <w:rPr>
          <w:sz w:val="20"/>
        </w:rPr>
        <w:t>gives the entire L</w:t>
      </w:r>
      <w:r w:rsidR="0028361C">
        <w:rPr>
          <w:sz w:val="20"/>
        </w:rPr>
        <w:t>ASSO</w:t>
      </w:r>
      <w:r w:rsidR="00656B70">
        <w:rPr>
          <w:sz w:val="20"/>
        </w:rPr>
        <w:t xml:space="preserve"> </w:t>
      </w:r>
      <w:r w:rsidR="002040FC">
        <w:rPr>
          <w:sz w:val="20"/>
        </w:rPr>
        <w:t>path is as follows:</w:t>
      </w:r>
    </w:p>
    <w:p w14:paraId="3B448C02" w14:textId="016FD6C6" w:rsidR="002040FC" w:rsidRDefault="002040FC" w:rsidP="008855B2">
      <w:pPr>
        <w:pStyle w:val="a3"/>
        <w:numPr>
          <w:ilvl w:val="0"/>
          <w:numId w:val="16"/>
        </w:numPr>
        <w:shd w:val="clear" w:color="auto" w:fill="FFFFFF"/>
        <w:spacing w:line="276" w:lineRule="auto"/>
        <w:jc w:val="both"/>
        <w:rPr>
          <w:sz w:val="20"/>
        </w:rPr>
      </w:pPr>
      <w:r>
        <w:rPr>
          <w:sz w:val="20"/>
        </w:rPr>
        <w:t>Start with LAR</w:t>
      </w:r>
    </w:p>
    <w:p w14:paraId="3A8F0C53" w14:textId="7CD6B232" w:rsidR="002040FC" w:rsidRDefault="002040FC" w:rsidP="008855B2">
      <w:pPr>
        <w:pStyle w:val="a3"/>
        <w:numPr>
          <w:ilvl w:val="0"/>
          <w:numId w:val="16"/>
        </w:numPr>
        <w:shd w:val="clear" w:color="auto" w:fill="FFFFFF"/>
        <w:spacing w:line="276" w:lineRule="auto"/>
        <w:jc w:val="both"/>
        <w:rPr>
          <w:sz w:val="20"/>
        </w:rPr>
      </w:pPr>
      <w:r w:rsidRPr="002040FC">
        <w:rPr>
          <w:sz w:val="20"/>
        </w:rPr>
        <w:t>If</w:t>
      </w:r>
      <w:r>
        <w:rPr>
          <w:sz w:val="20"/>
        </w:rPr>
        <w:t xml:space="preserve"> </w:t>
      </w:r>
      <w:r w:rsidRPr="002040FC">
        <w:rPr>
          <w:sz w:val="20"/>
        </w:rPr>
        <w:t>a</w:t>
      </w:r>
      <w:r>
        <w:rPr>
          <w:sz w:val="20"/>
        </w:rPr>
        <w:t xml:space="preserve"> </w:t>
      </w:r>
      <w:r w:rsidRPr="002040FC">
        <w:rPr>
          <w:sz w:val="20"/>
        </w:rPr>
        <w:t>coeﬃcient</w:t>
      </w:r>
      <w:r>
        <w:rPr>
          <w:sz w:val="20"/>
        </w:rPr>
        <w:t xml:space="preserve"> </w:t>
      </w:r>
      <w:r w:rsidRPr="002040FC">
        <w:rPr>
          <w:sz w:val="20"/>
        </w:rPr>
        <w:t>crosses</w:t>
      </w:r>
      <w:r>
        <w:rPr>
          <w:sz w:val="20"/>
        </w:rPr>
        <w:t xml:space="preserve"> </w:t>
      </w:r>
      <w:r w:rsidRPr="002040FC">
        <w:rPr>
          <w:sz w:val="20"/>
        </w:rPr>
        <w:t>zero,</w:t>
      </w:r>
      <w:r>
        <w:rPr>
          <w:sz w:val="20"/>
        </w:rPr>
        <w:t xml:space="preserve"> </w:t>
      </w:r>
      <w:r w:rsidRPr="002040FC">
        <w:rPr>
          <w:sz w:val="20"/>
        </w:rPr>
        <w:t>stop. Drop</w:t>
      </w:r>
      <w:r>
        <w:rPr>
          <w:sz w:val="20"/>
        </w:rPr>
        <w:t xml:space="preserve"> </w:t>
      </w:r>
      <w:r w:rsidRPr="002040FC">
        <w:rPr>
          <w:sz w:val="20"/>
        </w:rPr>
        <w:t>that</w:t>
      </w:r>
      <w:r>
        <w:rPr>
          <w:sz w:val="20"/>
        </w:rPr>
        <w:t xml:space="preserve"> </w:t>
      </w:r>
      <w:r w:rsidRPr="002040FC">
        <w:rPr>
          <w:sz w:val="20"/>
        </w:rPr>
        <w:t>predictor,</w:t>
      </w:r>
      <w:r>
        <w:rPr>
          <w:sz w:val="20"/>
        </w:rPr>
        <w:t xml:space="preserve"> </w:t>
      </w:r>
      <w:r w:rsidRPr="002040FC">
        <w:rPr>
          <w:sz w:val="20"/>
        </w:rPr>
        <w:t>recompute</w:t>
      </w:r>
      <w:r>
        <w:rPr>
          <w:sz w:val="20"/>
        </w:rPr>
        <w:t xml:space="preserve"> </w:t>
      </w:r>
      <w:r w:rsidRPr="002040FC">
        <w:rPr>
          <w:sz w:val="20"/>
        </w:rPr>
        <w:t>the</w:t>
      </w:r>
      <w:r>
        <w:rPr>
          <w:sz w:val="20"/>
        </w:rPr>
        <w:t xml:space="preserve"> </w:t>
      </w:r>
      <w:r w:rsidRPr="002040FC">
        <w:rPr>
          <w:sz w:val="20"/>
        </w:rPr>
        <w:t>best</w:t>
      </w:r>
      <w:r>
        <w:rPr>
          <w:sz w:val="20"/>
        </w:rPr>
        <w:t xml:space="preserve"> </w:t>
      </w:r>
      <w:r w:rsidRPr="002040FC">
        <w:rPr>
          <w:sz w:val="20"/>
        </w:rPr>
        <w:t>direction</w:t>
      </w:r>
      <w:r>
        <w:rPr>
          <w:sz w:val="20"/>
        </w:rPr>
        <w:t xml:space="preserve"> </w:t>
      </w:r>
      <w:r w:rsidR="008855B2">
        <w:rPr>
          <w:sz w:val="20"/>
        </w:rPr>
        <w:t>and continue</w:t>
      </w:r>
    </w:p>
    <w:p w14:paraId="3DDCCA3E" w14:textId="77777777" w:rsidR="00E30878" w:rsidRDefault="00E30878" w:rsidP="00E30878">
      <w:pPr>
        <w:shd w:val="clear" w:color="auto" w:fill="FFFFFF"/>
        <w:jc w:val="both"/>
        <w:rPr>
          <w:sz w:val="20"/>
        </w:rPr>
      </w:pPr>
    </w:p>
    <w:p w14:paraId="05B77DB0" w14:textId="2A4BED56" w:rsidR="00D11B69" w:rsidRPr="00E91536" w:rsidRDefault="008855B2" w:rsidP="008855B2">
      <w:pPr>
        <w:shd w:val="clear" w:color="auto" w:fill="FFFFFF"/>
        <w:jc w:val="both"/>
        <w:rPr>
          <w:sz w:val="20"/>
        </w:rPr>
      </w:pPr>
      <w:r>
        <w:rPr>
          <w:sz w:val="20"/>
        </w:rPr>
        <w:t xml:space="preserve">The LARS algorithm is extremely efficient, requiring the same order of computation as that of a single least squares fit using the </w:t>
      </w:r>
      <w:r w:rsidRPr="00242405">
        <w:rPr>
          <w:i/>
          <w:sz w:val="20"/>
        </w:rPr>
        <w:t>p</w:t>
      </w:r>
      <w:r>
        <w:rPr>
          <w:sz w:val="20"/>
        </w:rPr>
        <w:t xml:space="preserve"> predictors. </w:t>
      </w:r>
      <w:r w:rsidR="00A0000E">
        <w:rPr>
          <w:sz w:val="20"/>
        </w:rPr>
        <w:t xml:space="preserve">Though </w:t>
      </w:r>
      <w:r w:rsidR="00D11B69">
        <w:rPr>
          <w:sz w:val="20"/>
        </w:rPr>
        <w:t xml:space="preserve">LAR always takes </w:t>
      </w:r>
      <w:r w:rsidR="00D11B69" w:rsidRPr="00242405">
        <w:rPr>
          <w:i/>
          <w:sz w:val="20"/>
        </w:rPr>
        <w:t xml:space="preserve">p </w:t>
      </w:r>
      <w:r w:rsidR="00D11B69">
        <w:rPr>
          <w:sz w:val="20"/>
        </w:rPr>
        <w:t>steps to get to the full least sq</w:t>
      </w:r>
      <w:r w:rsidR="00A0000E">
        <w:rPr>
          <w:sz w:val="20"/>
        </w:rPr>
        <w:t>uares estimates, t</w:t>
      </w:r>
      <w:r w:rsidR="00D11B69">
        <w:rPr>
          <w:sz w:val="20"/>
        </w:rPr>
        <w:t>he L</w:t>
      </w:r>
      <w:r w:rsidR="0028361C">
        <w:rPr>
          <w:sz w:val="20"/>
        </w:rPr>
        <w:t>ASSO</w:t>
      </w:r>
      <w:r w:rsidR="00D11B69">
        <w:rPr>
          <w:sz w:val="20"/>
        </w:rPr>
        <w:t xml:space="preserve"> path can have more than </w:t>
      </w:r>
      <w:r w:rsidR="00D11B69" w:rsidRPr="00242405">
        <w:rPr>
          <w:i/>
          <w:sz w:val="20"/>
        </w:rPr>
        <w:t>p</w:t>
      </w:r>
      <w:r w:rsidR="00D11B69">
        <w:rPr>
          <w:sz w:val="20"/>
        </w:rPr>
        <w:t xml:space="preserve"> steps, since predictors can drop out.</w:t>
      </w:r>
      <w:commentRangeEnd w:id="45"/>
      <w:r w:rsidR="00D11B69">
        <w:rPr>
          <w:rStyle w:val="a6"/>
        </w:rPr>
        <w:commentReference w:id="45"/>
      </w:r>
      <w:r w:rsidR="00E91536">
        <w:rPr>
          <w:sz w:val="20"/>
        </w:rPr>
        <w:t xml:space="preserve"> If </w:t>
      </w:r>
      <w:r w:rsidR="00E91536" w:rsidRPr="00E91536">
        <w:rPr>
          <w:i/>
          <w:sz w:val="20"/>
        </w:rPr>
        <w:t xml:space="preserve">p </w:t>
      </w:r>
      <m:oMath>
        <m:r>
          <w:rPr>
            <w:rFonts w:ascii="Cambria Math" w:hAnsi="Cambria Math"/>
            <w:sz w:val="20"/>
          </w:rPr>
          <m:t>&gt;</m:t>
        </m:r>
      </m:oMath>
      <w:r w:rsidR="00F93D2B">
        <w:rPr>
          <w:rFonts w:eastAsiaTheme="minorEastAsia"/>
          <w:i/>
          <w:sz w:val="20"/>
        </w:rPr>
        <w:t xml:space="preserve"> k</w:t>
      </w:r>
      <w:r w:rsidR="00E91536" w:rsidRPr="00E91536">
        <w:rPr>
          <w:rFonts w:eastAsiaTheme="minorEastAsia"/>
          <w:i/>
          <w:sz w:val="20"/>
        </w:rPr>
        <w:t xml:space="preserve"> </w:t>
      </w:r>
      <w:r w:rsidR="00E91536">
        <w:rPr>
          <w:rFonts w:eastAsiaTheme="minorEastAsia"/>
          <w:i/>
          <w:sz w:val="20"/>
        </w:rPr>
        <w:t>–</w:t>
      </w:r>
      <w:r w:rsidR="00E91536" w:rsidRPr="00E91536">
        <w:rPr>
          <w:rFonts w:eastAsiaTheme="minorEastAsia"/>
          <w:i/>
          <w:sz w:val="20"/>
        </w:rPr>
        <w:t xml:space="preserve"> 1</w:t>
      </w:r>
      <w:r w:rsidR="00E91536">
        <w:rPr>
          <w:rFonts w:eastAsiaTheme="minorEastAsia"/>
          <w:i/>
          <w:sz w:val="20"/>
        </w:rPr>
        <w:t xml:space="preserve">, </w:t>
      </w:r>
      <w:r w:rsidR="00E91536">
        <w:rPr>
          <w:rFonts w:eastAsiaTheme="minorEastAsia"/>
          <w:sz w:val="20"/>
        </w:rPr>
        <w:t xml:space="preserve">we have the solution after </w:t>
      </w:r>
      <w:proofErr w:type="gramStart"/>
      <w:r w:rsidR="00E91536">
        <w:rPr>
          <w:rFonts w:eastAsiaTheme="minorEastAsia"/>
          <w:sz w:val="20"/>
        </w:rPr>
        <w:t>min(</w:t>
      </w:r>
      <w:proofErr w:type="gramEnd"/>
      <w:r w:rsidR="00F93D2B">
        <w:rPr>
          <w:rFonts w:eastAsiaTheme="minorEastAsia"/>
          <w:sz w:val="20"/>
        </w:rPr>
        <w:t>k</w:t>
      </w:r>
      <w:r w:rsidR="00E91536">
        <w:rPr>
          <w:rFonts w:eastAsiaTheme="minorEastAsia"/>
          <w:sz w:val="20"/>
        </w:rPr>
        <w:t xml:space="preserve"> - 1, p) steps.</w:t>
      </w:r>
    </w:p>
    <w:p w14:paraId="0E614D1F" w14:textId="77777777" w:rsidR="00A0000E" w:rsidRDefault="00A0000E" w:rsidP="008855B2">
      <w:pPr>
        <w:shd w:val="clear" w:color="auto" w:fill="FFFFFF"/>
        <w:jc w:val="both"/>
        <w:rPr>
          <w:sz w:val="20"/>
        </w:rPr>
      </w:pPr>
    </w:p>
    <w:p w14:paraId="78EB92BB" w14:textId="77777777" w:rsidR="00D11B69" w:rsidRDefault="00D11B69">
      <w:pPr>
        <w:rPr>
          <w:sz w:val="20"/>
        </w:rPr>
      </w:pPr>
      <w:r>
        <w:rPr>
          <w:sz w:val="20"/>
        </w:rPr>
        <w:br w:type="page"/>
      </w:r>
    </w:p>
    <w:p w14:paraId="5ED40255" w14:textId="28537F9B" w:rsidR="008319B0" w:rsidRDefault="008319B0" w:rsidP="008855B2">
      <w:pPr>
        <w:shd w:val="clear" w:color="auto" w:fill="FFFFFF"/>
        <w:jc w:val="both"/>
        <w:rPr>
          <w:sz w:val="20"/>
        </w:rPr>
      </w:pPr>
      <w:r>
        <w:rPr>
          <w:sz w:val="20"/>
        </w:rPr>
        <w:lastRenderedPageBreak/>
        <w:t>SELECTION PROCEDURE</w:t>
      </w:r>
      <w:r w:rsidR="00A06DBB">
        <w:rPr>
          <w:sz w:val="20"/>
        </w:rPr>
        <w:t xml:space="preserve"> AND PROPOSED METHOD</w:t>
      </w:r>
    </w:p>
    <w:p w14:paraId="32FF7485" w14:textId="347FC5FC" w:rsidR="00F80981" w:rsidRDefault="004778F2" w:rsidP="00BE0A86">
      <w:pPr>
        <w:shd w:val="clear" w:color="auto" w:fill="FFFFFF"/>
        <w:jc w:val="both"/>
        <w:rPr>
          <w:sz w:val="20"/>
          <w:szCs w:val="20"/>
        </w:rPr>
      </w:pPr>
      <w:r>
        <w:rPr>
          <w:sz w:val="20"/>
        </w:rPr>
        <w:t>As mentioned above,</w:t>
      </w:r>
      <w:r w:rsidR="004E384A">
        <w:rPr>
          <w:sz w:val="20"/>
        </w:rPr>
        <w:t xml:space="preserve"> Restricted Maximum Likelihood (REML) method provides estimates with the less bias comparing to Weighted Least Squares (WLS) method.</w:t>
      </w:r>
      <w:r>
        <w:rPr>
          <w:sz w:val="20"/>
        </w:rPr>
        <w:t xml:space="preserve"> </w:t>
      </w:r>
      <w:r w:rsidR="004E384A">
        <w:rPr>
          <w:sz w:val="20"/>
        </w:rPr>
        <w:t xml:space="preserve">Thus, </w:t>
      </w:r>
      <w:r w:rsidR="0003735F">
        <w:rPr>
          <w:sz w:val="20"/>
        </w:rPr>
        <w:t xml:space="preserve">we will make use of REML method </w:t>
      </w:r>
      <w:proofErr w:type="gramStart"/>
      <w:r w:rsidR="0003735F">
        <w:rPr>
          <w:sz w:val="20"/>
        </w:rPr>
        <w:t xml:space="preserve">to </w:t>
      </w:r>
      <w:r>
        <w:rPr>
          <w:sz w:val="20"/>
        </w:rPr>
        <w:t xml:space="preserve"> </w:t>
      </w:r>
      <w:r w:rsidR="0003735F">
        <w:rPr>
          <w:sz w:val="20"/>
        </w:rPr>
        <w:t>estimate</w:t>
      </w:r>
      <w:proofErr w:type="gramEnd"/>
      <w:r w:rsidR="0003735F">
        <w:rPr>
          <w:sz w:val="20"/>
        </w:rPr>
        <w:t xml:space="preserve"> the unknown parameters, adding the </w:t>
      </w:r>
      <w:r w:rsidR="0003735F">
        <w:rPr>
          <w:sz w:val="20"/>
          <w:szCs w:val="20"/>
        </w:rPr>
        <w:t>Least absolute shrinkage and selection operator (LASSO) penalty in the likelihood function to curtail the risk of data overfitting. After</w:t>
      </w:r>
      <w:r w:rsidR="00C053FB">
        <w:rPr>
          <w:sz w:val="20"/>
          <w:szCs w:val="20"/>
        </w:rPr>
        <w:t xml:space="preserve"> that</w:t>
      </w:r>
      <w:r w:rsidR="0003735F">
        <w:rPr>
          <w:sz w:val="20"/>
          <w:szCs w:val="20"/>
        </w:rPr>
        <w:t>, we will use the Least Angle Regression (LARS) algorithm to</w:t>
      </w:r>
      <w:r w:rsidR="00010AB4">
        <w:rPr>
          <w:sz w:val="20"/>
          <w:szCs w:val="20"/>
        </w:rPr>
        <w:t xml:space="preserve"> </w:t>
      </w:r>
      <w:r w:rsidR="00EC1E47">
        <w:rPr>
          <w:sz w:val="20"/>
          <w:szCs w:val="20"/>
        </w:rPr>
        <w:t xml:space="preserve">get </w:t>
      </w:r>
      <w:r w:rsidR="004E384A">
        <w:rPr>
          <w:sz w:val="20"/>
          <w:szCs w:val="20"/>
        </w:rPr>
        <w:t>all the</w:t>
      </w:r>
      <w:r w:rsidR="00EC1E47">
        <w:rPr>
          <w:sz w:val="20"/>
          <w:szCs w:val="20"/>
        </w:rPr>
        <w:t xml:space="preserve"> LASSO solutions.</w:t>
      </w:r>
    </w:p>
    <w:p w14:paraId="36AC96B6" w14:textId="50C52EBA" w:rsidR="008319B0" w:rsidRDefault="0013259B" w:rsidP="00BE0A86">
      <w:pPr>
        <w:shd w:val="clear" w:color="auto" w:fill="FFFFFF"/>
        <w:jc w:val="both"/>
        <w:rPr>
          <w:sz w:val="20"/>
          <w:szCs w:val="20"/>
        </w:rPr>
      </w:pPr>
      <w:r>
        <w:rPr>
          <w:sz w:val="20"/>
          <w:szCs w:val="20"/>
        </w:rPr>
        <w:t>F</w:t>
      </w:r>
      <w:r w:rsidR="005E2625">
        <w:rPr>
          <w:sz w:val="20"/>
          <w:szCs w:val="20"/>
        </w:rPr>
        <w:t xml:space="preserve">or </w:t>
      </w:r>
      <w:r w:rsidR="005E2625" w:rsidRPr="00B02926">
        <w:rPr>
          <w:b/>
          <w:sz w:val="20"/>
          <w:szCs w:val="20"/>
        </w:rPr>
        <w:t xml:space="preserve">y ~ </w:t>
      </w:r>
      <w:proofErr w:type="gramStart"/>
      <w:r w:rsidR="005E2625" w:rsidRPr="00B02926">
        <w:rPr>
          <w:b/>
          <w:sz w:val="20"/>
          <w:szCs w:val="20"/>
        </w:rPr>
        <w:t>N(</w:t>
      </w:r>
      <w:proofErr w:type="gramEnd"/>
      <w:r w:rsidR="005E2625" w:rsidRPr="00B02926">
        <w:rPr>
          <w:b/>
          <w:sz w:val="20"/>
          <w:szCs w:val="20"/>
        </w:rPr>
        <w:t xml:space="preserve">Xβ, </w:t>
      </w:r>
      <w:r w:rsidR="005E2625" w:rsidRPr="00B02926">
        <w:rPr>
          <w:b/>
          <w:sz w:val="20"/>
          <w:szCs w:val="20"/>
          <w:lang w:val="el-GR"/>
        </w:rPr>
        <w:t>τ</w:t>
      </w:r>
      <w:r w:rsidR="005E2625" w:rsidRPr="00B02926">
        <w:rPr>
          <w:b/>
          <w:sz w:val="20"/>
          <w:szCs w:val="20"/>
          <w:vertAlign w:val="superscript"/>
        </w:rPr>
        <w:t>2</w:t>
      </w:r>
      <w:r w:rsidR="005E2625" w:rsidRPr="00B02926">
        <w:rPr>
          <w:b/>
          <w:sz w:val="20"/>
          <w:szCs w:val="20"/>
        </w:rPr>
        <w:t>I + V)</w:t>
      </w:r>
      <w:r w:rsidR="005E2625">
        <w:rPr>
          <w:sz w:val="20"/>
          <w:szCs w:val="20"/>
        </w:rPr>
        <w:t xml:space="preserve">, the </w:t>
      </w:r>
      <w:r w:rsidR="00DF410A">
        <w:rPr>
          <w:sz w:val="20"/>
          <w:szCs w:val="20"/>
        </w:rPr>
        <w:t>restricted log-likelihood function with the LASSO penalty of the parameter vector (</w:t>
      </w:r>
      <w:r w:rsidR="00DF410A">
        <w:rPr>
          <w:sz w:val="20"/>
          <w:szCs w:val="20"/>
          <w:lang w:val="el-GR"/>
        </w:rPr>
        <w:t>β</w:t>
      </w:r>
      <w:r w:rsidR="00DF410A" w:rsidRPr="00DF410A">
        <w:rPr>
          <w:sz w:val="20"/>
          <w:szCs w:val="20"/>
        </w:rPr>
        <w:t xml:space="preserve">, </w:t>
      </w:r>
      <w:r w:rsidR="00DF410A">
        <w:rPr>
          <w:sz w:val="20"/>
          <w:szCs w:val="20"/>
          <w:lang w:val="el-GR"/>
        </w:rPr>
        <w:t>τ</w:t>
      </w:r>
      <w:r w:rsidR="00DF410A" w:rsidRPr="00F80981">
        <w:rPr>
          <w:sz w:val="20"/>
          <w:szCs w:val="20"/>
          <w:vertAlign w:val="superscript"/>
        </w:rPr>
        <w:t>2</w:t>
      </w:r>
      <w:r w:rsidR="00DF410A" w:rsidRPr="00DF410A">
        <w:rPr>
          <w:sz w:val="20"/>
          <w:szCs w:val="20"/>
        </w:rPr>
        <w:t xml:space="preserve">) </w:t>
      </w:r>
      <w:r w:rsidR="00DF410A">
        <w:rPr>
          <w:sz w:val="20"/>
          <w:szCs w:val="20"/>
        </w:rPr>
        <w:t xml:space="preserve">is </w:t>
      </w:r>
      <w:r w:rsidR="00F80981">
        <w:rPr>
          <w:sz w:val="20"/>
          <w:szCs w:val="20"/>
        </w:rPr>
        <w:t>given by:</w:t>
      </w:r>
    </w:p>
    <w:p w14:paraId="45D38D01" w14:textId="215C6C75" w:rsidR="00F80981" w:rsidRDefault="00F80981" w:rsidP="00BE0A86">
      <w:pPr>
        <w:shd w:val="clear" w:color="auto" w:fill="FFFFFF"/>
        <w:jc w:val="center"/>
        <w:rPr>
          <w:rFonts w:eastAsiaTheme="minorEastAsia"/>
          <w:sz w:val="20"/>
          <w:szCs w:val="20"/>
        </w:rPr>
      </w:pPr>
      <w:proofErr w:type="spellStart"/>
      <w:proofErr w:type="gramStart"/>
      <w:r w:rsidRPr="00247108">
        <w:rPr>
          <w:b/>
          <w:i/>
          <w:sz w:val="20"/>
          <w:szCs w:val="20"/>
        </w:rPr>
        <w:t>ll</w:t>
      </w:r>
      <w:r w:rsidRPr="00247108">
        <w:rPr>
          <w:b/>
          <w:i/>
          <w:sz w:val="20"/>
          <w:szCs w:val="20"/>
          <w:vertAlign w:val="subscript"/>
        </w:rPr>
        <w:t>REML</w:t>
      </w:r>
      <w:proofErr w:type="spellEnd"/>
      <w:proofErr w:type="gramEnd"/>
      <w:r w:rsidRPr="00247108">
        <w:rPr>
          <w:b/>
          <w:sz w:val="20"/>
          <w:szCs w:val="20"/>
        </w:rPr>
        <w:t xml:space="preserve"> = -</w:t>
      </w:r>
      <w:r w:rsidR="008742EA" w:rsidRPr="00247108">
        <w:rPr>
          <w:b/>
          <w:sz w:val="20"/>
          <w:szCs w:val="20"/>
        </w:rPr>
        <w:t xml:space="preserve"> ½k</w:t>
      </w:r>
      <w:r w:rsidRPr="00247108">
        <w:rPr>
          <w:b/>
          <w:sz w:val="20"/>
          <w:szCs w:val="20"/>
        </w:rPr>
        <w:t>ln(2</w:t>
      </w:r>
      <w:r w:rsidRPr="00247108">
        <w:rPr>
          <w:b/>
          <w:sz w:val="20"/>
          <w:szCs w:val="20"/>
          <w:lang w:val="nl-NL"/>
        </w:rPr>
        <w:t>π</w:t>
      </w:r>
      <w:r w:rsidRPr="00247108">
        <w:rPr>
          <w:b/>
          <w:sz w:val="20"/>
          <w:szCs w:val="20"/>
        </w:rPr>
        <w:t>) +</w:t>
      </w:r>
      <w:r w:rsidR="008742EA" w:rsidRPr="00247108">
        <w:rPr>
          <w:b/>
          <w:sz w:val="20"/>
          <w:szCs w:val="20"/>
        </w:rPr>
        <w:t xml:space="preserve"> ½</w:t>
      </w:r>
      <w:r w:rsidRPr="00247108">
        <w:rPr>
          <w:b/>
          <w:sz w:val="20"/>
          <w:szCs w:val="20"/>
        </w:rPr>
        <w:t>ln|</w:t>
      </w:r>
      <w:r w:rsidR="008742EA" w:rsidRPr="00247108">
        <w:rPr>
          <w:b/>
          <w:sz w:val="20"/>
          <w:szCs w:val="20"/>
        </w:rPr>
        <w:t>X’X</w:t>
      </w:r>
      <w:r w:rsidRPr="00247108">
        <w:rPr>
          <w:b/>
          <w:sz w:val="20"/>
          <w:szCs w:val="20"/>
        </w:rPr>
        <w:t>|</w:t>
      </w:r>
      <w:r w:rsidR="008742EA" w:rsidRPr="00247108">
        <w:rPr>
          <w:b/>
          <w:sz w:val="20"/>
          <w:szCs w:val="20"/>
        </w:rPr>
        <w:t xml:space="preserve"> - ½ln|</w:t>
      </w:r>
      <w:r w:rsidR="008742EA" w:rsidRPr="00247108">
        <w:rPr>
          <w:b/>
          <w:sz w:val="20"/>
          <w:szCs w:val="20"/>
          <w:lang w:val="el-GR"/>
        </w:rPr>
        <w:t>τ</w:t>
      </w:r>
      <w:r w:rsidR="008742EA" w:rsidRPr="00247108">
        <w:rPr>
          <w:b/>
          <w:sz w:val="20"/>
          <w:szCs w:val="20"/>
          <w:vertAlign w:val="superscript"/>
        </w:rPr>
        <w:t>2</w:t>
      </w:r>
      <w:r w:rsidR="000F5F09">
        <w:rPr>
          <w:b/>
          <w:sz w:val="20"/>
          <w:szCs w:val="20"/>
        </w:rPr>
        <w:t>I+V| - ½ln|X’WX| - ½y’Py +</w:t>
      </w:r>
      <w:r w:rsidR="008742EA" w:rsidRPr="00247108">
        <w:rPr>
          <w:b/>
          <w:sz w:val="20"/>
          <w:szCs w:val="20"/>
        </w:rPr>
        <w:t xml:space="preserve"> </w:t>
      </w:r>
      <w:r w:rsidR="008742EA" w:rsidRPr="00247108">
        <w:rPr>
          <w:b/>
          <w:sz w:val="20"/>
          <w:szCs w:val="20"/>
          <w:lang w:val="el-GR"/>
        </w:rPr>
        <w:t>λ</w:t>
      </w:r>
      <m:oMath>
        <m:nary>
          <m:naryPr>
            <m:chr m:val="∑"/>
            <m:limLoc m:val="undOvr"/>
            <m:ctrlPr>
              <w:rPr>
                <w:rFonts w:ascii="Cambria Math" w:hAnsi="Cambria Math"/>
                <w:b/>
                <w:sz w:val="22"/>
                <w:lang w:val="el-GR"/>
              </w:rPr>
            </m:ctrlPr>
          </m:naryPr>
          <m:sub>
            <m:r>
              <m:rPr>
                <m:sty m:val="b"/>
              </m:rPr>
              <w:rPr>
                <w:rFonts w:ascii="Cambria Math" w:hAnsi="Cambria Math"/>
                <w:sz w:val="22"/>
              </w:rPr>
              <m:t>j=1</m:t>
            </m:r>
          </m:sub>
          <m:sup>
            <m:r>
              <m:rPr>
                <m:sty m:val="b"/>
              </m:rPr>
              <w:rPr>
                <w:rFonts w:ascii="Cambria Math" w:hAnsi="Cambria Math"/>
                <w:sz w:val="22"/>
              </w:rPr>
              <m:t>p</m:t>
            </m:r>
          </m:sup>
          <m:e>
            <m:r>
              <m:rPr>
                <m:sty m:val="b"/>
              </m:rPr>
              <w:rPr>
                <w:rFonts w:ascii="Cambria Math" w:hAnsi="Cambria Math"/>
                <w:sz w:val="22"/>
              </w:rPr>
              <m:t>|</m:t>
            </m:r>
            <m:r>
              <m:rPr>
                <m:sty m:val="b"/>
              </m:rPr>
              <w:rPr>
                <w:rFonts w:ascii="Cambria Math" w:hAnsi="Cambria Math"/>
                <w:sz w:val="22"/>
                <w:lang w:val="el-GR"/>
              </w:rPr>
              <m:t>β</m:t>
            </m:r>
          </m:e>
        </m:nary>
      </m:oMath>
      <w:r w:rsidR="00247108" w:rsidRPr="00247108">
        <w:rPr>
          <w:rFonts w:eastAsiaTheme="minorEastAsia"/>
          <w:b/>
          <w:sz w:val="20"/>
          <w:szCs w:val="20"/>
          <w:vertAlign w:val="subscript"/>
        </w:rPr>
        <w:t>j</w:t>
      </w:r>
      <w:r w:rsidR="00247108" w:rsidRPr="00247108">
        <w:rPr>
          <w:rFonts w:eastAsiaTheme="minorEastAsia"/>
          <w:b/>
          <w:sz w:val="20"/>
          <w:szCs w:val="20"/>
        </w:rPr>
        <w:t>|</w:t>
      </w:r>
      <w:r w:rsidR="00A06DBB">
        <w:rPr>
          <w:rFonts w:eastAsiaTheme="minorEastAsia"/>
          <w:sz w:val="20"/>
          <w:szCs w:val="20"/>
        </w:rPr>
        <w:t>,</w:t>
      </w:r>
      <w:r w:rsidR="00DF410A">
        <w:rPr>
          <w:rFonts w:eastAsiaTheme="minorEastAsia"/>
          <w:sz w:val="20"/>
          <w:szCs w:val="20"/>
        </w:rPr>
        <w:tab/>
        <w:t>(4)</w:t>
      </w:r>
    </w:p>
    <w:p w14:paraId="640C6B3F" w14:textId="73D5583A" w:rsidR="00A06DBB" w:rsidRDefault="00A06DBB" w:rsidP="00BE0A86">
      <w:pPr>
        <w:shd w:val="clear" w:color="auto" w:fill="FFFFFF"/>
        <w:jc w:val="both"/>
        <w:rPr>
          <w:rFonts w:eastAsiaTheme="minorEastAsia"/>
          <w:sz w:val="20"/>
          <w:szCs w:val="20"/>
        </w:rPr>
      </w:pPr>
      <w:r>
        <w:rPr>
          <w:rFonts w:eastAsiaTheme="minorEastAsia"/>
          <w:sz w:val="20"/>
          <w:szCs w:val="20"/>
        </w:rPr>
        <w:t xml:space="preserve">where </w:t>
      </w:r>
      <w:r w:rsidR="0013259B">
        <w:rPr>
          <w:rFonts w:eastAsiaTheme="minorEastAsia"/>
          <w:sz w:val="20"/>
          <w:szCs w:val="20"/>
        </w:rPr>
        <w:t xml:space="preserve">X is a </w:t>
      </w:r>
      <w:r w:rsidR="0013259B" w:rsidRPr="003A149F">
        <w:rPr>
          <w:i/>
          <w:sz w:val="20"/>
          <w:szCs w:val="20"/>
          <w:lang w:val="en"/>
        </w:rPr>
        <w:t>k x (p + 1</w:t>
      </w:r>
      <w:proofErr w:type="gramStart"/>
      <w:r w:rsidR="0013259B" w:rsidRPr="003A149F">
        <w:rPr>
          <w:i/>
          <w:sz w:val="20"/>
          <w:szCs w:val="20"/>
          <w:lang w:val="en"/>
        </w:rPr>
        <w:t>)</w:t>
      </w:r>
      <w:r w:rsidR="0013259B">
        <w:rPr>
          <w:sz w:val="20"/>
          <w:szCs w:val="20"/>
          <w:lang w:val="en"/>
        </w:rPr>
        <w:t xml:space="preserve">  matrix</w:t>
      </w:r>
      <w:proofErr w:type="gramEnd"/>
      <w:r w:rsidR="0013259B">
        <w:rPr>
          <w:sz w:val="20"/>
          <w:szCs w:val="20"/>
          <w:lang w:val="en"/>
        </w:rPr>
        <w:t xml:space="preserve"> </w:t>
      </w:r>
      <w:r w:rsidR="00743DB5">
        <w:rPr>
          <w:sz w:val="20"/>
          <w:szCs w:val="20"/>
          <w:lang w:val="en"/>
        </w:rPr>
        <w:t>containing a vector of ones and the values of the p moderator variables</w:t>
      </w:r>
      <w:r w:rsidR="00E9321B">
        <w:rPr>
          <w:sz w:val="20"/>
          <w:szCs w:val="20"/>
          <w:lang w:val="en"/>
        </w:rPr>
        <w:t xml:space="preserve">, I is  the </w:t>
      </w:r>
      <w:r w:rsidR="00E9321B" w:rsidRPr="00E9321B">
        <w:rPr>
          <w:i/>
          <w:sz w:val="20"/>
          <w:szCs w:val="20"/>
          <w:lang w:val="en"/>
        </w:rPr>
        <w:t>k x k</w:t>
      </w:r>
      <w:r w:rsidR="00E9321B">
        <w:rPr>
          <w:sz w:val="20"/>
          <w:szCs w:val="20"/>
          <w:lang w:val="en"/>
        </w:rPr>
        <w:t xml:space="preserve"> identity matrix, V is the diagonal matrix with elements v</w:t>
      </w:r>
      <w:r w:rsidR="00E9321B" w:rsidRPr="00E9321B">
        <w:rPr>
          <w:sz w:val="20"/>
          <w:szCs w:val="20"/>
          <w:vertAlign w:val="subscript"/>
          <w:lang w:val="en"/>
        </w:rPr>
        <w:t>i</w:t>
      </w:r>
      <w:r w:rsidR="00E9321B">
        <w:rPr>
          <w:sz w:val="20"/>
          <w:szCs w:val="20"/>
          <w:lang w:val="en"/>
        </w:rPr>
        <w:t xml:space="preserve">, W is the diagonal weight matrix with elements </w:t>
      </w:r>
      <w:proofErr w:type="spellStart"/>
      <w:r w:rsidR="00E9321B">
        <w:rPr>
          <w:sz w:val="20"/>
          <w:szCs w:val="20"/>
          <w:lang w:val="en"/>
        </w:rPr>
        <w:t>w</w:t>
      </w:r>
      <w:r w:rsidR="00E9321B" w:rsidRPr="00E9321B">
        <w:rPr>
          <w:sz w:val="20"/>
          <w:szCs w:val="20"/>
          <w:vertAlign w:val="subscript"/>
          <w:lang w:val="en"/>
        </w:rPr>
        <w:t>i</w:t>
      </w:r>
      <w:proofErr w:type="spellEnd"/>
      <w:r w:rsidR="00E9321B">
        <w:rPr>
          <w:sz w:val="20"/>
          <w:szCs w:val="20"/>
          <w:lang w:val="en"/>
        </w:rPr>
        <w:t xml:space="preserve"> = 1</w:t>
      </w:r>
      <w:r w:rsidR="002E1A05">
        <w:rPr>
          <w:sz w:val="20"/>
          <w:szCs w:val="20"/>
          <w:lang w:val="en"/>
        </w:rPr>
        <w:t xml:space="preserve"> </w:t>
      </w:r>
      <w:r w:rsidR="00E9321B">
        <w:rPr>
          <w:sz w:val="20"/>
          <w:szCs w:val="20"/>
          <w:lang w:val="en"/>
        </w:rPr>
        <w:t>/</w:t>
      </w:r>
      <w:r w:rsidR="002E1A05">
        <w:rPr>
          <w:sz w:val="20"/>
          <w:szCs w:val="20"/>
          <w:lang w:val="en"/>
        </w:rPr>
        <w:t xml:space="preserve"> </w:t>
      </w:r>
      <w:r w:rsidR="00E9321B">
        <w:rPr>
          <w:sz w:val="20"/>
          <w:szCs w:val="20"/>
          <w:lang w:val="en"/>
        </w:rPr>
        <w:t>(v</w:t>
      </w:r>
      <w:r w:rsidR="00E9321B" w:rsidRPr="00E9321B">
        <w:rPr>
          <w:sz w:val="20"/>
          <w:szCs w:val="20"/>
          <w:vertAlign w:val="subscript"/>
          <w:lang w:val="en"/>
        </w:rPr>
        <w:t>i</w:t>
      </w:r>
      <w:r w:rsidR="00E9321B">
        <w:rPr>
          <w:sz w:val="20"/>
          <w:szCs w:val="20"/>
          <w:lang w:val="en"/>
        </w:rPr>
        <w:t xml:space="preserve"> + </w:t>
      </w:r>
      <w:r w:rsidR="00E9321B">
        <w:rPr>
          <w:sz w:val="20"/>
          <w:szCs w:val="20"/>
          <w:lang w:val="el-GR"/>
        </w:rPr>
        <w:t>τ</w:t>
      </w:r>
      <w:r w:rsidR="00E9321B" w:rsidRPr="00F80981">
        <w:rPr>
          <w:sz w:val="20"/>
          <w:szCs w:val="20"/>
          <w:vertAlign w:val="superscript"/>
        </w:rPr>
        <w:t>2</w:t>
      </w:r>
      <w:r w:rsidR="00E9321B">
        <w:rPr>
          <w:sz w:val="20"/>
          <w:szCs w:val="20"/>
          <w:lang w:val="en"/>
        </w:rPr>
        <w:t xml:space="preserve">), P is a matrix given by equation (3) and y is a </w:t>
      </w:r>
      <w:r w:rsidR="00E9321B" w:rsidRPr="00E9321B">
        <w:rPr>
          <w:i/>
          <w:sz w:val="20"/>
          <w:szCs w:val="20"/>
          <w:lang w:val="en"/>
        </w:rPr>
        <w:t>k x 1</w:t>
      </w:r>
      <w:r w:rsidR="00E9321B">
        <w:rPr>
          <w:sz w:val="20"/>
          <w:szCs w:val="20"/>
          <w:lang w:val="en"/>
        </w:rPr>
        <w:t xml:space="preserve"> vector of observations. </w:t>
      </w:r>
      <w:r w:rsidRPr="00E9321B">
        <w:rPr>
          <w:sz w:val="20"/>
          <w:szCs w:val="20"/>
          <w:lang w:val="el-GR"/>
        </w:rPr>
        <w:t>τ</w:t>
      </w:r>
      <w:r w:rsidRPr="00E9321B">
        <w:rPr>
          <w:sz w:val="20"/>
          <w:szCs w:val="20"/>
          <w:vertAlign w:val="superscript"/>
        </w:rPr>
        <w:t xml:space="preserve">2 </w:t>
      </w:r>
      <w:r w:rsidRPr="00E9321B">
        <w:rPr>
          <w:sz w:val="20"/>
          <w:szCs w:val="20"/>
        </w:rPr>
        <w:t xml:space="preserve">and </w:t>
      </w:r>
      <w:r w:rsidRPr="00E9321B">
        <w:rPr>
          <w:sz w:val="20"/>
          <w:szCs w:val="20"/>
          <w:lang w:val="el-GR"/>
        </w:rPr>
        <w:t>β</w:t>
      </w:r>
      <w:r w:rsidRPr="00E9321B">
        <w:rPr>
          <w:sz w:val="20"/>
          <w:szCs w:val="20"/>
        </w:rPr>
        <w:t xml:space="preserve"> are the unknown parameters</w:t>
      </w:r>
      <w:r w:rsidR="004E384A" w:rsidRPr="00E9321B">
        <w:rPr>
          <w:sz w:val="20"/>
          <w:szCs w:val="20"/>
        </w:rPr>
        <w:t xml:space="preserve"> of </w:t>
      </w:r>
      <w:r w:rsidR="00743DB5">
        <w:rPr>
          <w:sz w:val="20"/>
          <w:szCs w:val="20"/>
        </w:rPr>
        <w:t>the between-study variance</w:t>
      </w:r>
      <w:r w:rsidR="004E384A" w:rsidRPr="00E9321B">
        <w:rPr>
          <w:sz w:val="20"/>
          <w:szCs w:val="20"/>
        </w:rPr>
        <w:t xml:space="preserve"> and regression coefficients</w:t>
      </w:r>
      <w:r w:rsidR="00E9321B">
        <w:rPr>
          <w:sz w:val="20"/>
          <w:szCs w:val="20"/>
        </w:rPr>
        <w:t>, respectively</w:t>
      </w:r>
      <w:r w:rsidR="004E384A">
        <w:rPr>
          <w:sz w:val="20"/>
          <w:szCs w:val="20"/>
        </w:rPr>
        <w:t xml:space="preserve">. </w:t>
      </w:r>
      <w:r w:rsidR="00743DB5">
        <w:rPr>
          <w:sz w:val="20"/>
          <w:szCs w:val="20"/>
          <w:lang w:val="el-GR"/>
        </w:rPr>
        <w:t>β</w:t>
      </w:r>
      <w:r w:rsidR="00743DB5" w:rsidRPr="00743DB5">
        <w:rPr>
          <w:sz w:val="20"/>
          <w:szCs w:val="20"/>
          <w:vertAlign w:val="subscript"/>
        </w:rPr>
        <w:t>j</w:t>
      </w:r>
      <w:r w:rsidR="00743DB5" w:rsidRPr="00743DB5">
        <w:rPr>
          <w:sz w:val="20"/>
          <w:szCs w:val="20"/>
        </w:rPr>
        <w:t xml:space="preserve"> </w:t>
      </w:r>
      <w:r w:rsidR="00743DB5">
        <w:rPr>
          <w:sz w:val="20"/>
          <w:szCs w:val="20"/>
        </w:rPr>
        <w:t xml:space="preserve">is the </w:t>
      </w:r>
      <w:proofErr w:type="spellStart"/>
      <w:r w:rsidR="00743DB5">
        <w:rPr>
          <w:sz w:val="20"/>
          <w:szCs w:val="20"/>
        </w:rPr>
        <w:t>j</w:t>
      </w:r>
      <w:r w:rsidR="00743DB5" w:rsidRPr="00743DB5">
        <w:rPr>
          <w:sz w:val="20"/>
          <w:szCs w:val="20"/>
          <w:vertAlign w:val="superscript"/>
        </w:rPr>
        <w:t>th</w:t>
      </w:r>
      <w:proofErr w:type="spellEnd"/>
      <w:r w:rsidR="00743DB5">
        <w:rPr>
          <w:sz w:val="20"/>
          <w:szCs w:val="20"/>
        </w:rPr>
        <w:t xml:space="preserve"> element of the vector </w:t>
      </w:r>
      <w:r w:rsidR="00743DB5">
        <w:rPr>
          <w:sz w:val="20"/>
          <w:szCs w:val="20"/>
          <w:lang w:val="el-GR"/>
        </w:rPr>
        <w:t>β</w:t>
      </w:r>
      <w:r w:rsidR="00743DB5">
        <w:rPr>
          <w:sz w:val="20"/>
          <w:szCs w:val="20"/>
        </w:rPr>
        <w:t>, which is also unknown</w:t>
      </w:r>
      <w:r w:rsidR="00743DB5" w:rsidRPr="00743DB5">
        <w:rPr>
          <w:sz w:val="20"/>
          <w:szCs w:val="20"/>
        </w:rPr>
        <w:t>.</w:t>
      </w:r>
      <w:r w:rsidR="00743DB5">
        <w:rPr>
          <w:sz w:val="20"/>
          <w:szCs w:val="20"/>
        </w:rPr>
        <w:t xml:space="preserve"> </w:t>
      </w:r>
      <w:r w:rsidR="00621B64">
        <w:rPr>
          <w:sz w:val="20"/>
          <w:szCs w:val="20"/>
        </w:rPr>
        <w:t xml:space="preserve">The tuning parameter that controls the amount of regularization is </w:t>
      </w:r>
      <w:r w:rsidR="00DE697C">
        <w:rPr>
          <w:sz w:val="20"/>
          <w:szCs w:val="20"/>
        </w:rPr>
        <w:t xml:space="preserve">denoted as </w:t>
      </w:r>
      <w:r w:rsidR="00DE697C">
        <w:rPr>
          <w:sz w:val="20"/>
          <w:szCs w:val="20"/>
          <w:lang w:val="el-GR"/>
        </w:rPr>
        <w:t>λ</w:t>
      </w:r>
      <w:r w:rsidR="00DE697C">
        <w:rPr>
          <w:sz w:val="20"/>
          <w:szCs w:val="20"/>
        </w:rPr>
        <w:t xml:space="preserve"> (</w:t>
      </w:r>
      <w:r w:rsidR="00DE697C">
        <w:rPr>
          <w:sz w:val="20"/>
          <w:szCs w:val="20"/>
          <w:lang w:val="el-GR"/>
        </w:rPr>
        <w:t>λ</w:t>
      </w:r>
      <w:r w:rsidR="002E1A05" w:rsidRPr="002E1A05">
        <w:rPr>
          <w:sz w:val="20"/>
          <w:szCs w:val="20"/>
        </w:rPr>
        <w:t xml:space="preserve"> </w:t>
      </w:r>
      <m:oMath>
        <m:r>
          <w:rPr>
            <w:rFonts w:ascii="Cambria Math" w:hAnsi="Cambria Math"/>
            <w:sz w:val="20"/>
            <w:szCs w:val="20"/>
          </w:rPr>
          <m:t>≥</m:t>
        </m:r>
      </m:oMath>
      <w:r w:rsidR="002E1A05">
        <w:rPr>
          <w:rFonts w:eastAsiaTheme="minorEastAsia"/>
          <w:sz w:val="20"/>
          <w:szCs w:val="20"/>
        </w:rPr>
        <w:t xml:space="preserve"> </w:t>
      </w:r>
      <w:r w:rsidR="00DE697C" w:rsidRPr="00DE697C">
        <w:rPr>
          <w:rFonts w:eastAsiaTheme="minorEastAsia"/>
          <w:sz w:val="20"/>
          <w:szCs w:val="20"/>
        </w:rPr>
        <w:t>0).</w:t>
      </w:r>
    </w:p>
    <w:p w14:paraId="007552A3" w14:textId="7007BD29" w:rsidR="00E72D2A" w:rsidRDefault="0013259B" w:rsidP="00BE0A86">
      <w:pPr>
        <w:shd w:val="clear" w:color="auto" w:fill="FFFFFF"/>
        <w:jc w:val="both"/>
        <w:rPr>
          <w:sz w:val="20"/>
          <w:szCs w:val="20"/>
        </w:rPr>
      </w:pPr>
      <w:r>
        <w:rPr>
          <w:rFonts w:eastAsiaTheme="minorEastAsia"/>
          <w:sz w:val="20"/>
          <w:szCs w:val="20"/>
        </w:rPr>
        <w:t>The penalized REML estimator of (</w:t>
      </w:r>
      <w:r>
        <w:rPr>
          <w:sz w:val="20"/>
          <w:szCs w:val="20"/>
          <w:lang w:val="el-GR"/>
        </w:rPr>
        <w:t>β</w:t>
      </w:r>
      <w:r w:rsidRPr="00DF410A">
        <w:rPr>
          <w:sz w:val="20"/>
          <w:szCs w:val="20"/>
        </w:rPr>
        <w:t xml:space="preserve">, </w:t>
      </w:r>
      <w:r>
        <w:rPr>
          <w:sz w:val="20"/>
          <w:szCs w:val="20"/>
          <w:lang w:val="el-GR"/>
        </w:rPr>
        <w:t>τ</w:t>
      </w:r>
      <w:r w:rsidRPr="00F80981">
        <w:rPr>
          <w:sz w:val="20"/>
          <w:szCs w:val="20"/>
          <w:vertAlign w:val="superscript"/>
        </w:rPr>
        <w:t>2</w:t>
      </w:r>
      <w:r>
        <w:rPr>
          <w:sz w:val="20"/>
          <w:szCs w:val="20"/>
        </w:rPr>
        <w:t xml:space="preserve">) is that set of values that maximizes </w:t>
      </w:r>
      <w:proofErr w:type="spellStart"/>
      <w:r w:rsidRPr="00DF410A">
        <w:rPr>
          <w:i/>
          <w:sz w:val="20"/>
          <w:szCs w:val="20"/>
        </w:rPr>
        <w:t>ll</w:t>
      </w:r>
      <w:r w:rsidRPr="00DF410A">
        <w:rPr>
          <w:i/>
          <w:sz w:val="20"/>
          <w:szCs w:val="20"/>
          <w:vertAlign w:val="subscript"/>
        </w:rPr>
        <w:t>REML</w:t>
      </w:r>
      <w:proofErr w:type="spellEnd"/>
      <w:r>
        <w:rPr>
          <w:i/>
          <w:sz w:val="20"/>
          <w:szCs w:val="20"/>
          <w:vertAlign w:val="subscript"/>
        </w:rPr>
        <w:t xml:space="preserve"> </w:t>
      </w:r>
      <w:r>
        <w:rPr>
          <w:sz w:val="20"/>
          <w:szCs w:val="20"/>
        </w:rPr>
        <w:t xml:space="preserve">under the constraint: </w:t>
      </w:r>
      <w:r>
        <w:rPr>
          <w:sz w:val="20"/>
          <w:szCs w:val="20"/>
          <w:lang w:val="el-GR"/>
        </w:rPr>
        <w:t>τ</w:t>
      </w:r>
      <w:r w:rsidRPr="00F80981">
        <w:rPr>
          <w:sz w:val="20"/>
          <w:szCs w:val="20"/>
          <w:vertAlign w:val="superscript"/>
        </w:rPr>
        <w:t>2</w:t>
      </w:r>
      <w:r w:rsidR="002E1A05">
        <w:rPr>
          <w:sz w:val="20"/>
          <w:szCs w:val="20"/>
          <w:vertAlign w:val="superscript"/>
        </w:rPr>
        <w:t xml:space="preserve"> </w:t>
      </w:r>
      <m:oMath>
        <m:r>
          <w:rPr>
            <w:rFonts w:ascii="Cambria Math" w:hAnsi="Cambria Math"/>
            <w:sz w:val="20"/>
            <w:szCs w:val="20"/>
          </w:rPr>
          <m:t>≥</m:t>
        </m:r>
      </m:oMath>
      <w:r w:rsidR="002E1A05">
        <w:rPr>
          <w:rFonts w:eastAsiaTheme="minorEastAsia"/>
          <w:sz w:val="20"/>
          <w:szCs w:val="20"/>
        </w:rPr>
        <w:t xml:space="preserve"> </w:t>
      </w:r>
      <w:r>
        <w:rPr>
          <w:rFonts w:eastAsiaTheme="minorEastAsia"/>
          <w:sz w:val="20"/>
          <w:szCs w:val="20"/>
        </w:rPr>
        <w:t xml:space="preserve">0. Firstly, </w:t>
      </w:r>
      <w:r w:rsidR="000D63BB">
        <w:rPr>
          <w:rFonts w:eastAsiaTheme="minorEastAsia"/>
          <w:sz w:val="20"/>
          <w:szCs w:val="20"/>
        </w:rPr>
        <w:t xml:space="preserve">if we exclude the adding penalty, </w:t>
      </w:r>
      <w:r>
        <w:rPr>
          <w:rFonts w:eastAsiaTheme="minorEastAsia"/>
          <w:sz w:val="20"/>
          <w:szCs w:val="20"/>
        </w:rPr>
        <w:t xml:space="preserve">the </w:t>
      </w:r>
      <w:proofErr w:type="spellStart"/>
      <w:r w:rsidRPr="00DF410A">
        <w:rPr>
          <w:i/>
          <w:sz w:val="20"/>
          <w:szCs w:val="20"/>
        </w:rPr>
        <w:t>ll</w:t>
      </w:r>
      <w:r w:rsidRPr="00DF410A">
        <w:rPr>
          <w:i/>
          <w:sz w:val="20"/>
          <w:szCs w:val="20"/>
          <w:vertAlign w:val="subscript"/>
        </w:rPr>
        <w:t>REML</w:t>
      </w:r>
      <w:proofErr w:type="spellEnd"/>
      <w:r>
        <w:rPr>
          <w:rFonts w:eastAsiaTheme="minorEastAsia"/>
          <w:sz w:val="20"/>
          <w:szCs w:val="20"/>
        </w:rPr>
        <w:t xml:space="preserve"> is a function of two unknown parameters that we want to estimate. Since the equation (2) corresponds to the REML estimator of </w:t>
      </w:r>
      <w:r>
        <w:rPr>
          <w:sz w:val="20"/>
          <w:szCs w:val="20"/>
          <w:lang w:val="el-GR"/>
        </w:rPr>
        <w:t>β</w:t>
      </w:r>
      <w:r>
        <w:rPr>
          <w:sz w:val="20"/>
          <w:szCs w:val="20"/>
        </w:rPr>
        <w:t xml:space="preserve"> for a given value of </w:t>
      </w:r>
      <w:r>
        <w:rPr>
          <w:sz w:val="20"/>
          <w:szCs w:val="20"/>
          <w:lang w:val="el-GR"/>
        </w:rPr>
        <w:t>τ</w:t>
      </w:r>
      <w:r w:rsidRPr="00F80981">
        <w:rPr>
          <w:sz w:val="20"/>
          <w:szCs w:val="20"/>
          <w:vertAlign w:val="superscript"/>
        </w:rPr>
        <w:t>2</w:t>
      </w:r>
      <w:r>
        <w:rPr>
          <w:sz w:val="20"/>
          <w:szCs w:val="20"/>
        </w:rPr>
        <w:t xml:space="preserve">, it can be substituted in the </w:t>
      </w:r>
      <w:proofErr w:type="spellStart"/>
      <w:r w:rsidRPr="00DF410A">
        <w:rPr>
          <w:i/>
          <w:sz w:val="20"/>
          <w:szCs w:val="20"/>
        </w:rPr>
        <w:t>ll</w:t>
      </w:r>
      <w:r w:rsidRPr="00DF410A">
        <w:rPr>
          <w:i/>
          <w:sz w:val="20"/>
          <w:szCs w:val="20"/>
          <w:vertAlign w:val="subscript"/>
        </w:rPr>
        <w:t>REML</w:t>
      </w:r>
      <w:proofErr w:type="spellEnd"/>
      <w:r>
        <w:rPr>
          <w:i/>
          <w:sz w:val="20"/>
          <w:szCs w:val="20"/>
          <w:vertAlign w:val="subscript"/>
        </w:rPr>
        <w:t xml:space="preserve"> </w:t>
      </w:r>
      <w:r>
        <w:rPr>
          <w:sz w:val="20"/>
          <w:szCs w:val="20"/>
        </w:rPr>
        <w:t xml:space="preserve">function. Thus, </w:t>
      </w:r>
      <w:r w:rsidR="00D93B0A">
        <w:rPr>
          <w:sz w:val="20"/>
          <w:szCs w:val="20"/>
        </w:rPr>
        <w:t>the formula provided by this substitution is the equation (4).</w:t>
      </w:r>
      <w:r w:rsidR="000D63BB">
        <w:rPr>
          <w:sz w:val="20"/>
          <w:szCs w:val="20"/>
        </w:rPr>
        <w:t xml:space="preserve"> Following the same logic, equation (4) can be simplified in another equation of just one unknown parameter, </w:t>
      </w:r>
      <w:r w:rsidR="000D63BB">
        <w:rPr>
          <w:sz w:val="20"/>
          <w:szCs w:val="20"/>
          <w:lang w:val="el-GR"/>
        </w:rPr>
        <w:t>τ</w:t>
      </w:r>
      <w:r w:rsidR="000D63BB" w:rsidRPr="00F80981">
        <w:rPr>
          <w:sz w:val="20"/>
          <w:szCs w:val="20"/>
          <w:vertAlign w:val="superscript"/>
        </w:rPr>
        <w:t>2</w:t>
      </w:r>
      <w:r w:rsidR="000D63BB">
        <w:rPr>
          <w:sz w:val="20"/>
          <w:szCs w:val="20"/>
        </w:rPr>
        <w:t>. Given the equation (2), we can get the</w:t>
      </w:r>
      <w:r w:rsidR="0014322D">
        <w:rPr>
          <w:sz w:val="20"/>
          <w:szCs w:val="20"/>
        </w:rPr>
        <w:t xml:space="preserve"> unknown</w:t>
      </w:r>
      <w:r w:rsidR="000D63BB">
        <w:rPr>
          <w:sz w:val="20"/>
          <w:szCs w:val="20"/>
        </w:rPr>
        <w:t xml:space="preserve"> </w:t>
      </w:r>
      <m:oMath>
        <m:nary>
          <m:naryPr>
            <m:chr m:val="∑"/>
            <m:limLoc m:val="undOvr"/>
            <m:ctrlPr>
              <w:rPr>
                <w:rFonts w:ascii="Cambria Math" w:hAnsi="Cambria Math"/>
                <w:b/>
                <w:sz w:val="22"/>
                <w:lang w:val="el-GR"/>
              </w:rPr>
            </m:ctrlPr>
          </m:naryPr>
          <m:sub>
            <m:r>
              <m:rPr>
                <m:sty m:val="b"/>
              </m:rPr>
              <w:rPr>
                <w:rFonts w:ascii="Cambria Math" w:hAnsi="Cambria Math"/>
                <w:sz w:val="22"/>
              </w:rPr>
              <m:t>j=1</m:t>
            </m:r>
          </m:sub>
          <m:sup>
            <m:r>
              <m:rPr>
                <m:sty m:val="b"/>
              </m:rPr>
              <w:rPr>
                <w:rFonts w:ascii="Cambria Math" w:hAnsi="Cambria Math"/>
                <w:sz w:val="22"/>
              </w:rPr>
              <m:t>p</m:t>
            </m:r>
          </m:sup>
          <m:e>
            <m:r>
              <m:rPr>
                <m:sty m:val="b"/>
              </m:rPr>
              <w:rPr>
                <w:rFonts w:ascii="Cambria Math" w:hAnsi="Cambria Math"/>
                <w:sz w:val="22"/>
              </w:rPr>
              <m:t>|</m:t>
            </m:r>
            <m:r>
              <m:rPr>
                <m:sty m:val="b"/>
              </m:rPr>
              <w:rPr>
                <w:rFonts w:ascii="Cambria Math" w:hAnsi="Cambria Math"/>
                <w:sz w:val="22"/>
                <w:lang w:val="el-GR"/>
              </w:rPr>
              <m:t>β</m:t>
            </m:r>
          </m:e>
        </m:nary>
      </m:oMath>
      <w:r w:rsidR="000D63BB" w:rsidRPr="00247108">
        <w:rPr>
          <w:rFonts w:eastAsiaTheme="minorEastAsia"/>
          <w:b/>
          <w:sz w:val="20"/>
          <w:szCs w:val="20"/>
          <w:vertAlign w:val="subscript"/>
        </w:rPr>
        <w:t>j</w:t>
      </w:r>
      <w:r w:rsidR="000D63BB" w:rsidRPr="00247108">
        <w:rPr>
          <w:rFonts w:eastAsiaTheme="minorEastAsia"/>
          <w:b/>
          <w:sz w:val="20"/>
          <w:szCs w:val="20"/>
        </w:rPr>
        <w:t>|</w:t>
      </w:r>
      <w:r w:rsidR="000D63BB">
        <w:rPr>
          <w:rFonts w:eastAsiaTheme="minorEastAsia"/>
          <w:sz w:val="20"/>
          <w:szCs w:val="20"/>
        </w:rPr>
        <w:t xml:space="preserve"> after some calculations. Hence, the final </w:t>
      </w:r>
      <w:proofErr w:type="spellStart"/>
      <w:r w:rsidR="000D63BB" w:rsidRPr="00DF410A">
        <w:rPr>
          <w:i/>
          <w:sz w:val="20"/>
          <w:szCs w:val="20"/>
        </w:rPr>
        <w:t>ll</w:t>
      </w:r>
      <w:r w:rsidR="000D63BB" w:rsidRPr="00DF410A">
        <w:rPr>
          <w:i/>
          <w:sz w:val="20"/>
          <w:szCs w:val="20"/>
          <w:vertAlign w:val="subscript"/>
        </w:rPr>
        <w:t>REML</w:t>
      </w:r>
      <w:proofErr w:type="spellEnd"/>
      <w:r w:rsidR="000D63BB">
        <w:rPr>
          <w:i/>
          <w:sz w:val="20"/>
          <w:szCs w:val="20"/>
          <w:vertAlign w:val="subscript"/>
        </w:rPr>
        <w:t xml:space="preserve"> </w:t>
      </w:r>
      <w:r w:rsidR="000D63BB">
        <w:rPr>
          <w:sz w:val="20"/>
          <w:szCs w:val="20"/>
        </w:rPr>
        <w:t>will have the following form:</w:t>
      </w:r>
    </w:p>
    <w:p w14:paraId="736DADFE" w14:textId="149A2F50" w:rsidR="000D63BB" w:rsidRDefault="000D63BB" w:rsidP="00DA4708">
      <w:pPr>
        <w:jc w:val="center"/>
        <w:rPr>
          <w:sz w:val="20"/>
          <w:szCs w:val="20"/>
        </w:rPr>
      </w:pPr>
      <w:proofErr w:type="spellStart"/>
      <w:proofErr w:type="gramStart"/>
      <w:r w:rsidRPr="00247108">
        <w:rPr>
          <w:b/>
          <w:i/>
          <w:sz w:val="20"/>
          <w:szCs w:val="20"/>
        </w:rPr>
        <w:t>ll</w:t>
      </w:r>
      <w:r w:rsidRPr="00247108">
        <w:rPr>
          <w:b/>
          <w:i/>
          <w:sz w:val="20"/>
          <w:szCs w:val="20"/>
          <w:vertAlign w:val="subscript"/>
        </w:rPr>
        <w:t>REML</w:t>
      </w:r>
      <w:proofErr w:type="spellEnd"/>
      <w:proofErr w:type="gramEnd"/>
      <w:r w:rsidRPr="00247108">
        <w:rPr>
          <w:b/>
          <w:sz w:val="20"/>
          <w:szCs w:val="20"/>
        </w:rPr>
        <w:t xml:space="preserve"> = - ½kln(2</w:t>
      </w:r>
      <w:r w:rsidRPr="00247108">
        <w:rPr>
          <w:b/>
          <w:sz w:val="20"/>
          <w:szCs w:val="20"/>
          <w:lang w:val="nl-NL"/>
        </w:rPr>
        <w:t>π</w:t>
      </w:r>
      <w:r w:rsidRPr="00247108">
        <w:rPr>
          <w:b/>
          <w:sz w:val="20"/>
          <w:szCs w:val="20"/>
        </w:rPr>
        <w:t>) + ½ln|X’X| - ½ln|</w:t>
      </w:r>
      <w:r w:rsidRPr="00247108">
        <w:rPr>
          <w:b/>
          <w:sz w:val="20"/>
          <w:szCs w:val="20"/>
          <w:lang w:val="el-GR"/>
        </w:rPr>
        <w:t>τ</w:t>
      </w:r>
      <w:r w:rsidRPr="00247108">
        <w:rPr>
          <w:b/>
          <w:sz w:val="20"/>
          <w:szCs w:val="20"/>
          <w:vertAlign w:val="superscript"/>
        </w:rPr>
        <w:t>2</w:t>
      </w:r>
      <w:r w:rsidRPr="00247108">
        <w:rPr>
          <w:b/>
          <w:sz w:val="20"/>
          <w:szCs w:val="20"/>
        </w:rPr>
        <w:t xml:space="preserve">I+V| - ½ln|X’WX| - ½y’Py - </w:t>
      </w:r>
      <w:r w:rsidRPr="00247108">
        <w:rPr>
          <w:b/>
          <w:sz w:val="20"/>
          <w:szCs w:val="20"/>
          <w:lang w:val="el-GR"/>
        </w:rPr>
        <w:t>λ</w:t>
      </w:r>
      <m:oMath>
        <m:nary>
          <m:naryPr>
            <m:chr m:val="∑"/>
            <m:limLoc m:val="undOvr"/>
            <m:ctrlPr>
              <w:rPr>
                <w:rFonts w:ascii="Cambria Math" w:hAnsi="Cambria Math"/>
                <w:b/>
                <w:sz w:val="20"/>
                <w:szCs w:val="20"/>
                <w:lang w:val="el-GR"/>
              </w:rPr>
            </m:ctrlPr>
          </m:naryPr>
          <m:sub>
            <m:r>
              <m:rPr>
                <m:sty m:val="b"/>
              </m:rPr>
              <w:rPr>
                <w:rFonts w:ascii="Cambria Math" w:hAnsi="Cambria Math"/>
                <w:sz w:val="20"/>
                <w:szCs w:val="20"/>
                <w:lang w:val="el-GR"/>
              </w:rPr>
              <m:t>j</m:t>
            </m:r>
            <m:r>
              <m:rPr>
                <m:sty m:val="b"/>
              </m:rPr>
              <w:rPr>
                <w:rFonts w:ascii="Cambria Math" w:hAnsi="Cambria Math"/>
                <w:sz w:val="20"/>
                <w:szCs w:val="20"/>
              </w:rPr>
              <m:t>=</m:t>
            </m:r>
            <m:r>
              <m:rPr>
                <m:sty m:val="b"/>
              </m:rPr>
              <w:rPr>
                <w:rFonts w:ascii="Cambria Math" w:hAnsi="Cambria Math"/>
                <w:sz w:val="20"/>
                <w:szCs w:val="20"/>
                <w:lang w:val="el-GR"/>
              </w:rPr>
              <m:t>1</m:t>
            </m:r>
          </m:sub>
          <m:sup>
            <m:r>
              <m:rPr>
                <m:sty m:val="b"/>
              </m:rPr>
              <w:rPr>
                <w:rFonts w:ascii="Cambria Math" w:hAnsi="Cambria Math"/>
                <w:sz w:val="20"/>
                <w:szCs w:val="20"/>
                <w:lang w:val="el-GR"/>
              </w:rPr>
              <m:t>p</m:t>
            </m:r>
          </m:sup>
          <m:e>
            <m:nary>
              <m:naryPr>
                <m:chr m:val="∑"/>
                <m:limLoc m:val="undOvr"/>
                <m:ctrlPr>
                  <w:rPr>
                    <w:rFonts w:ascii="Cambria Math" w:hAnsi="Cambria Math"/>
                    <w:b/>
                    <w:sz w:val="20"/>
                    <w:szCs w:val="20"/>
                    <w:lang w:val="el-GR"/>
                  </w:rPr>
                </m:ctrlPr>
              </m:naryPr>
              <m:sub>
                <m:r>
                  <m:rPr>
                    <m:sty m:val="b"/>
                  </m:rPr>
                  <w:rPr>
                    <w:rFonts w:ascii="Cambria Math" w:hAnsi="Cambria Math"/>
                    <w:sz w:val="20"/>
                    <w:szCs w:val="20"/>
                    <w:lang w:val="el-GR"/>
                  </w:rPr>
                  <m:t>i</m:t>
                </m:r>
                <m:r>
                  <m:rPr>
                    <m:sty m:val="b"/>
                  </m:rPr>
                  <w:rPr>
                    <w:rFonts w:ascii="Cambria Math" w:hAnsi="Cambria Math"/>
                    <w:sz w:val="20"/>
                    <w:szCs w:val="20"/>
                  </w:rPr>
                  <m:t>=</m:t>
                </m:r>
                <m:r>
                  <m:rPr>
                    <m:sty m:val="b"/>
                  </m:rPr>
                  <w:rPr>
                    <w:rFonts w:ascii="Cambria Math" w:hAnsi="Cambria Math"/>
                    <w:sz w:val="20"/>
                    <w:szCs w:val="20"/>
                    <w:lang w:val="el-GR"/>
                  </w:rPr>
                  <m:t>1</m:t>
                </m:r>
              </m:sub>
              <m:sup>
                <m:r>
                  <m:rPr>
                    <m:sty m:val="b"/>
                  </m:rPr>
                  <w:rPr>
                    <w:rFonts w:ascii="Cambria Math" w:hAnsi="Cambria Math"/>
                    <w:sz w:val="20"/>
                    <w:szCs w:val="20"/>
                    <w:lang w:val="el-GR"/>
                  </w:rPr>
                  <m:t>n</m:t>
                </m:r>
              </m:sup>
              <m:e>
                <m:r>
                  <m:rPr>
                    <m:sty m:val="b"/>
                  </m:rPr>
                  <w:rPr>
                    <w:rFonts w:ascii="Cambria Math" w:hAnsi="Cambria Math"/>
                    <w:sz w:val="20"/>
                    <w:szCs w:val="20"/>
                  </w:rPr>
                  <m:t>[|X</m:t>
                </m:r>
              </m:e>
            </m:nary>
          </m:e>
        </m:nary>
      </m:oMath>
      <w:r w:rsidR="00DA4708" w:rsidRPr="00DA4708">
        <w:rPr>
          <w:rFonts w:eastAsiaTheme="minorEastAsia"/>
          <w:b/>
          <w:sz w:val="20"/>
          <w:szCs w:val="20"/>
        </w:rPr>
        <w:t>ij</w:t>
      </w:r>
      <w:r w:rsidR="00DA4708" w:rsidRPr="00DA4708">
        <w:rPr>
          <w:b/>
          <w:sz w:val="20"/>
          <w:szCs w:val="20"/>
        </w:rPr>
        <w:t>’</w:t>
      </w:r>
      <w:proofErr w:type="spellStart"/>
      <w:r w:rsidR="00DA4708" w:rsidRPr="00DA4708">
        <w:rPr>
          <w:b/>
          <w:sz w:val="20"/>
          <w:szCs w:val="20"/>
        </w:rPr>
        <w:t>Ŵ</w:t>
      </w:r>
      <w:r w:rsidR="00DA4708" w:rsidRPr="00DA4708">
        <w:rPr>
          <w:b/>
          <w:sz w:val="20"/>
          <w:szCs w:val="20"/>
          <w:vertAlign w:val="subscript"/>
        </w:rPr>
        <w:t>i</w:t>
      </w:r>
      <w:r w:rsidR="00DA4708" w:rsidRPr="00DA4708">
        <w:rPr>
          <w:b/>
          <w:sz w:val="20"/>
          <w:szCs w:val="20"/>
        </w:rPr>
        <w:t>X</w:t>
      </w:r>
      <w:r w:rsidR="00DA4708" w:rsidRPr="00DA4708">
        <w:rPr>
          <w:b/>
          <w:sz w:val="20"/>
          <w:szCs w:val="20"/>
          <w:vertAlign w:val="subscript"/>
        </w:rPr>
        <w:t>ij</w:t>
      </w:r>
      <w:proofErr w:type="spellEnd"/>
      <w:r w:rsidR="0014322D">
        <w:rPr>
          <w:b/>
          <w:sz w:val="20"/>
          <w:szCs w:val="20"/>
        </w:rPr>
        <w:t>|</w:t>
      </w:r>
      <w:r w:rsidR="00DA4708" w:rsidRPr="00DA4708">
        <w:rPr>
          <w:b/>
          <w:sz w:val="20"/>
          <w:szCs w:val="20"/>
          <w:vertAlign w:val="superscript"/>
        </w:rPr>
        <w:t>-1</w:t>
      </w:r>
      <w:r w:rsidR="0014322D">
        <w:rPr>
          <w:b/>
          <w:sz w:val="20"/>
          <w:szCs w:val="20"/>
        </w:rPr>
        <w:t>|</w:t>
      </w:r>
      <w:r w:rsidR="00DA4708" w:rsidRPr="00DA4708">
        <w:rPr>
          <w:b/>
          <w:sz w:val="20"/>
          <w:szCs w:val="20"/>
        </w:rPr>
        <w:t>X</w:t>
      </w:r>
      <w:r w:rsidR="00DA4708" w:rsidRPr="00DA4708">
        <w:rPr>
          <w:b/>
          <w:sz w:val="20"/>
          <w:szCs w:val="20"/>
          <w:vertAlign w:val="subscript"/>
        </w:rPr>
        <w:t>ij</w:t>
      </w:r>
      <w:r w:rsidR="00DA4708" w:rsidRPr="00DA4708">
        <w:rPr>
          <w:b/>
          <w:sz w:val="20"/>
          <w:szCs w:val="20"/>
        </w:rPr>
        <w:t>’Ŵ</w:t>
      </w:r>
      <w:r w:rsidR="00DA4708" w:rsidRPr="00DA4708">
        <w:rPr>
          <w:b/>
          <w:sz w:val="20"/>
          <w:szCs w:val="20"/>
          <w:vertAlign w:val="subscript"/>
        </w:rPr>
        <w:t>i</w:t>
      </w:r>
      <w:r w:rsidR="00DA4708" w:rsidRPr="00DA4708">
        <w:rPr>
          <w:b/>
          <w:sz w:val="20"/>
          <w:szCs w:val="20"/>
        </w:rPr>
        <w:t>y</w:t>
      </w:r>
      <w:r w:rsidR="00DA4708" w:rsidRPr="00DA4708">
        <w:rPr>
          <w:b/>
          <w:sz w:val="20"/>
          <w:szCs w:val="20"/>
          <w:vertAlign w:val="subscript"/>
        </w:rPr>
        <w:t>i</w:t>
      </w:r>
      <w:r w:rsidR="0014322D">
        <w:rPr>
          <w:b/>
          <w:sz w:val="20"/>
          <w:szCs w:val="20"/>
        </w:rPr>
        <w:t>|</w:t>
      </w:r>
      <w:r w:rsidR="00DA4708" w:rsidRPr="00DA4708">
        <w:rPr>
          <w:b/>
          <w:sz w:val="20"/>
          <w:szCs w:val="20"/>
        </w:rPr>
        <w:t>]</w:t>
      </w:r>
      <w:r w:rsidR="00DA4708">
        <w:rPr>
          <w:sz w:val="20"/>
          <w:szCs w:val="20"/>
        </w:rPr>
        <w:t>,</w:t>
      </w:r>
      <w:r w:rsidR="00DA4708">
        <w:rPr>
          <w:sz w:val="20"/>
          <w:szCs w:val="20"/>
        </w:rPr>
        <w:tab/>
        <w:t>(5)</w:t>
      </w:r>
    </w:p>
    <w:p w14:paraId="57492CC7" w14:textId="44699AEE" w:rsidR="00DA4708" w:rsidRDefault="00DA4708" w:rsidP="00DA4708">
      <w:pPr>
        <w:jc w:val="both"/>
        <w:rPr>
          <w:rFonts w:eastAsiaTheme="minorEastAsia"/>
          <w:sz w:val="22"/>
        </w:rPr>
      </w:pPr>
      <w:proofErr w:type="gramStart"/>
      <w:r>
        <w:rPr>
          <w:sz w:val="20"/>
          <w:szCs w:val="20"/>
        </w:rPr>
        <w:t>where</w:t>
      </w:r>
      <w:proofErr w:type="gramEnd"/>
      <w:r w:rsidR="00AA7D84" w:rsidRPr="00AA7D84">
        <w:rPr>
          <w:sz w:val="20"/>
          <w:szCs w:val="20"/>
        </w:rPr>
        <w:t xml:space="preserve"> </w:t>
      </w:r>
      <w:r w:rsidR="00AA7D84">
        <w:rPr>
          <w:sz w:val="20"/>
          <w:szCs w:val="20"/>
        </w:rPr>
        <w:t xml:space="preserve">the only unknown parameter is </w:t>
      </w:r>
      <w:r w:rsidR="00AA7D84">
        <w:rPr>
          <w:sz w:val="20"/>
          <w:szCs w:val="20"/>
          <w:lang w:val="el-GR"/>
        </w:rPr>
        <w:t>τ</w:t>
      </w:r>
      <w:r w:rsidR="00AA7D84" w:rsidRPr="00F80981">
        <w:rPr>
          <w:sz w:val="20"/>
          <w:szCs w:val="20"/>
          <w:vertAlign w:val="superscript"/>
        </w:rPr>
        <w:t>2</w:t>
      </w:r>
      <w:r w:rsidR="00AA7D84">
        <w:rPr>
          <w:sz w:val="20"/>
          <w:szCs w:val="20"/>
        </w:rPr>
        <w:t xml:space="preserve">. Therefore, the problem simplifies to finding that value of </w:t>
      </w:r>
      <w:r w:rsidR="00AA7D84">
        <w:rPr>
          <w:sz w:val="20"/>
          <w:szCs w:val="20"/>
          <w:lang w:val="el-GR"/>
        </w:rPr>
        <w:t>τ</w:t>
      </w:r>
      <w:r w:rsidR="00AA7D84" w:rsidRPr="00F80981">
        <w:rPr>
          <w:sz w:val="20"/>
          <w:szCs w:val="20"/>
          <w:vertAlign w:val="superscript"/>
        </w:rPr>
        <w:t>2</w:t>
      </w:r>
      <w:r w:rsidR="00AA7D84">
        <w:rPr>
          <w:sz w:val="20"/>
          <w:szCs w:val="20"/>
        </w:rPr>
        <w:t xml:space="preserve"> that maximizes equation (5). We will denote this value by </w:t>
      </w:r>
      <m:oMath>
        <m:acc>
          <m:accPr>
            <m:ctrlPr>
              <w:rPr>
                <w:rFonts w:ascii="Cambria Math" w:hAnsi="Cambria Math"/>
                <w:sz w:val="22"/>
              </w:rPr>
            </m:ctrlPr>
          </m:accPr>
          <m:e>
            <m:r>
              <m:rPr>
                <m:sty m:val="p"/>
              </m:rPr>
              <w:rPr>
                <w:rFonts w:ascii="Cambria Math" w:hAnsi="Cambria Math"/>
                <w:sz w:val="22"/>
              </w:rPr>
              <m:t>τ</m:t>
            </m:r>
          </m:e>
        </m:acc>
      </m:oMath>
      <w:r w:rsidR="00AA7D84" w:rsidRPr="002D4A23">
        <w:rPr>
          <w:rFonts w:eastAsiaTheme="minorEastAsia"/>
          <w:sz w:val="22"/>
          <w:vertAlign w:val="superscript"/>
        </w:rPr>
        <w:t>2</w:t>
      </w:r>
      <w:r w:rsidR="00AA7D84">
        <w:rPr>
          <w:rFonts w:eastAsiaTheme="minorEastAsia"/>
          <w:sz w:val="22"/>
        </w:rPr>
        <w:t xml:space="preserve">. </w:t>
      </w:r>
    </w:p>
    <w:p w14:paraId="4A5053CA" w14:textId="0AF80130" w:rsidR="00E67DE7" w:rsidRDefault="00FE73F9" w:rsidP="00E67DE7">
      <w:pPr>
        <w:jc w:val="both"/>
        <w:rPr>
          <w:rFonts w:eastAsiaTheme="minorEastAsia"/>
          <w:sz w:val="20"/>
        </w:rPr>
      </w:pPr>
      <w:commentRangeStart w:id="48"/>
      <w:r>
        <w:rPr>
          <w:rFonts w:eastAsiaTheme="minorEastAsia"/>
          <w:sz w:val="20"/>
          <w:szCs w:val="20"/>
        </w:rPr>
        <w:t>Since there is no</w:t>
      </w:r>
      <w:r w:rsidR="00FA2505">
        <w:rPr>
          <w:rFonts w:eastAsiaTheme="minorEastAsia"/>
          <w:sz w:val="20"/>
          <w:szCs w:val="20"/>
        </w:rPr>
        <w:t xml:space="preserve"> closed-form solution for obtaining </w:t>
      </w:r>
      <m:oMath>
        <m:acc>
          <m:accPr>
            <m:ctrlPr>
              <w:rPr>
                <w:rFonts w:ascii="Cambria Math" w:hAnsi="Cambria Math"/>
                <w:sz w:val="22"/>
              </w:rPr>
            </m:ctrlPr>
          </m:accPr>
          <m:e>
            <m:r>
              <m:rPr>
                <m:sty m:val="p"/>
              </m:rPr>
              <w:rPr>
                <w:rFonts w:ascii="Cambria Math" w:hAnsi="Cambria Math"/>
                <w:sz w:val="22"/>
              </w:rPr>
              <m:t>τ</m:t>
            </m:r>
          </m:e>
        </m:acc>
      </m:oMath>
      <w:r w:rsidR="00FA2505" w:rsidRPr="002D4A23">
        <w:rPr>
          <w:rFonts w:eastAsiaTheme="minorEastAsia"/>
          <w:sz w:val="22"/>
          <w:vertAlign w:val="superscript"/>
        </w:rPr>
        <w:t>2</w:t>
      </w:r>
      <w:r w:rsidR="00FA2505">
        <w:rPr>
          <w:rFonts w:eastAsiaTheme="minorEastAsia"/>
          <w:sz w:val="20"/>
          <w:szCs w:val="20"/>
        </w:rPr>
        <w:t xml:space="preserve">, iterative computations are required. </w:t>
      </w:r>
      <w:r w:rsidR="006E075B">
        <w:rPr>
          <w:rFonts w:eastAsiaTheme="minorEastAsia"/>
          <w:sz w:val="20"/>
          <w:szCs w:val="20"/>
        </w:rPr>
        <w:t xml:space="preserve">There are several procedures that can be used for this purpose, but </w:t>
      </w:r>
      <w:r w:rsidR="0086587C">
        <w:rPr>
          <w:rFonts w:eastAsiaTheme="minorEastAsia"/>
          <w:sz w:val="20"/>
          <w:szCs w:val="20"/>
        </w:rPr>
        <w:t>Fischer scoring algorithm is the most commonly implemented algorithm for maximizing the likelihood function in the R package “</w:t>
      </w:r>
      <w:proofErr w:type="spellStart"/>
      <w:r w:rsidR="0086587C">
        <w:rPr>
          <w:rFonts w:eastAsiaTheme="minorEastAsia"/>
          <w:sz w:val="20"/>
          <w:szCs w:val="20"/>
        </w:rPr>
        <w:t>metafor</w:t>
      </w:r>
      <w:proofErr w:type="spellEnd"/>
      <w:r w:rsidR="0086587C">
        <w:rPr>
          <w:rFonts w:eastAsiaTheme="minorEastAsia"/>
          <w:sz w:val="20"/>
          <w:szCs w:val="20"/>
        </w:rPr>
        <w:t>”. The Fischer scoring algorithm is known to be robust to poor starting values and it usually converges quickly.</w:t>
      </w:r>
      <w:commentRangeEnd w:id="48"/>
      <w:r w:rsidR="0086587C">
        <w:rPr>
          <w:rStyle w:val="a6"/>
        </w:rPr>
        <w:commentReference w:id="48"/>
      </w:r>
      <w:r w:rsidR="00CE24AE">
        <w:rPr>
          <w:rFonts w:eastAsiaTheme="minorEastAsia"/>
          <w:sz w:val="20"/>
          <w:szCs w:val="20"/>
        </w:rPr>
        <w:t xml:space="preserve"> </w:t>
      </w:r>
      <w:r w:rsidR="00E67DE7">
        <w:rPr>
          <w:rFonts w:eastAsiaTheme="minorEastAsia"/>
          <w:sz w:val="20"/>
          <w:szCs w:val="20"/>
        </w:rPr>
        <w:t xml:space="preserve">After getting the value of </w:t>
      </w:r>
      <m:oMath>
        <m:acc>
          <m:accPr>
            <m:ctrlPr>
              <w:rPr>
                <w:rFonts w:ascii="Cambria Math" w:hAnsi="Cambria Math"/>
                <w:sz w:val="22"/>
              </w:rPr>
            </m:ctrlPr>
          </m:accPr>
          <m:e>
            <m:r>
              <m:rPr>
                <m:sty m:val="p"/>
              </m:rPr>
              <w:rPr>
                <w:rFonts w:ascii="Cambria Math" w:hAnsi="Cambria Math"/>
                <w:sz w:val="22"/>
              </w:rPr>
              <m:t>τ</m:t>
            </m:r>
          </m:e>
        </m:acc>
      </m:oMath>
      <w:r w:rsidR="00E67DE7" w:rsidRPr="002D4A23">
        <w:rPr>
          <w:rFonts w:eastAsiaTheme="minorEastAsia"/>
          <w:sz w:val="22"/>
          <w:vertAlign w:val="superscript"/>
        </w:rPr>
        <w:t>2</w:t>
      </w:r>
      <w:r w:rsidR="00E67DE7">
        <w:rPr>
          <w:rFonts w:eastAsiaTheme="minorEastAsia"/>
          <w:sz w:val="20"/>
          <w:szCs w:val="20"/>
        </w:rPr>
        <w:t xml:space="preserve">, the </w:t>
      </w:r>
      <m:oMath>
        <m:acc>
          <m:accPr>
            <m:ctrlPr>
              <w:rPr>
                <w:rFonts w:ascii="Cambria Math" w:hAnsi="Cambria Math"/>
                <w:sz w:val="22"/>
              </w:rPr>
            </m:ctrlPr>
          </m:accPr>
          <m:e>
            <m:r>
              <m:rPr>
                <m:sty m:val="p"/>
              </m:rPr>
              <w:rPr>
                <w:rFonts w:ascii="Cambria Math" w:hAnsi="Cambria Math"/>
                <w:sz w:val="22"/>
              </w:rPr>
              <m:t>β</m:t>
            </m:r>
          </m:e>
        </m:acc>
      </m:oMath>
      <w:r w:rsidR="00E67DE7">
        <w:rPr>
          <w:rFonts w:eastAsiaTheme="minorEastAsia"/>
          <w:sz w:val="22"/>
        </w:rPr>
        <w:t xml:space="preserve"> </w:t>
      </w:r>
      <w:r w:rsidR="00E67DE7">
        <w:rPr>
          <w:rFonts w:eastAsiaTheme="minorEastAsia"/>
          <w:sz w:val="20"/>
        </w:rPr>
        <w:t>can be obtained through the LARS algorithm.</w:t>
      </w:r>
    </w:p>
    <w:p w14:paraId="67523CAB" w14:textId="77777777" w:rsidR="00E67DE7" w:rsidRDefault="00E67DE7">
      <w:pPr>
        <w:rPr>
          <w:rFonts w:eastAsiaTheme="minorEastAsia"/>
          <w:sz w:val="20"/>
        </w:rPr>
      </w:pPr>
      <w:r>
        <w:rPr>
          <w:rFonts w:eastAsiaTheme="minorEastAsia"/>
          <w:sz w:val="20"/>
        </w:rPr>
        <w:br w:type="page"/>
      </w:r>
    </w:p>
    <w:p w14:paraId="48691B41" w14:textId="6048715C" w:rsidR="00E67DE7" w:rsidRDefault="00E67DE7" w:rsidP="00DA4708">
      <w:pPr>
        <w:jc w:val="both"/>
        <w:rPr>
          <w:rFonts w:eastAsiaTheme="minorEastAsia"/>
          <w:sz w:val="20"/>
          <w:szCs w:val="20"/>
        </w:rPr>
      </w:pPr>
      <w:r>
        <w:rPr>
          <w:rFonts w:eastAsiaTheme="minorEastAsia"/>
          <w:sz w:val="20"/>
          <w:szCs w:val="20"/>
        </w:rPr>
        <w:lastRenderedPageBreak/>
        <w:t>FISCHER SCORING ALGORITHM</w:t>
      </w:r>
    </w:p>
    <w:p w14:paraId="22696F7C" w14:textId="460AC23E" w:rsidR="00AA7D84" w:rsidRDefault="006B362A" w:rsidP="00DA4708">
      <w:pPr>
        <w:jc w:val="both"/>
        <w:rPr>
          <w:rFonts w:eastAsiaTheme="minorEastAsia"/>
          <w:sz w:val="20"/>
          <w:szCs w:val="20"/>
        </w:rPr>
      </w:pPr>
      <w:r>
        <w:rPr>
          <w:rFonts w:eastAsiaTheme="minorEastAsia"/>
          <w:sz w:val="20"/>
          <w:szCs w:val="20"/>
        </w:rPr>
        <w:t>The maximization of the likelihood function can be per</w:t>
      </w:r>
      <w:r w:rsidR="00E60791">
        <w:rPr>
          <w:rFonts w:eastAsiaTheme="minorEastAsia"/>
          <w:sz w:val="20"/>
          <w:szCs w:val="20"/>
        </w:rPr>
        <w:t xml:space="preserve">formed using several techniques, such as the Fischer scoring algorithm, the Newton-Raphson method, the Simplex method or the Expectation-Maximization (EM) algorithm. </w:t>
      </w:r>
      <w:commentRangeStart w:id="49"/>
      <w:r w:rsidR="005D6D9C">
        <w:rPr>
          <w:rFonts w:eastAsiaTheme="minorEastAsia"/>
          <w:sz w:val="20"/>
          <w:szCs w:val="20"/>
        </w:rPr>
        <w:t>F</w:t>
      </w:r>
      <w:r w:rsidR="00E60791">
        <w:rPr>
          <w:rFonts w:eastAsiaTheme="minorEastAsia"/>
          <w:sz w:val="20"/>
          <w:szCs w:val="20"/>
        </w:rPr>
        <w:t>or the Fischer scoring algorithm</w:t>
      </w:r>
      <w:r w:rsidR="005D6D9C">
        <w:rPr>
          <w:rFonts w:eastAsiaTheme="minorEastAsia"/>
          <w:sz w:val="20"/>
          <w:szCs w:val="20"/>
        </w:rPr>
        <w:t xml:space="preserve">, the starting value of </w:t>
      </w:r>
      <m:oMath>
        <m:acc>
          <m:accPr>
            <m:ctrlPr>
              <w:rPr>
                <w:rFonts w:ascii="Cambria Math" w:hAnsi="Cambria Math"/>
                <w:sz w:val="22"/>
              </w:rPr>
            </m:ctrlPr>
          </m:accPr>
          <m:e>
            <m:r>
              <m:rPr>
                <m:sty m:val="p"/>
              </m:rPr>
              <w:rPr>
                <w:rFonts w:ascii="Cambria Math" w:hAnsi="Cambria Math"/>
                <w:sz w:val="22"/>
              </w:rPr>
              <m:t>τ</m:t>
            </m:r>
          </m:e>
        </m:acc>
      </m:oMath>
      <w:r w:rsidR="005D6D9C" w:rsidRPr="002D4A23">
        <w:rPr>
          <w:rFonts w:eastAsiaTheme="minorEastAsia"/>
          <w:sz w:val="22"/>
          <w:vertAlign w:val="superscript"/>
        </w:rPr>
        <w:t>2</w:t>
      </w:r>
      <w:r w:rsidR="005D6D9C">
        <w:rPr>
          <w:rFonts w:eastAsiaTheme="minorEastAsia"/>
          <w:sz w:val="22"/>
          <w:vertAlign w:val="superscript"/>
        </w:rPr>
        <w:t xml:space="preserve"> </w:t>
      </w:r>
      <w:r w:rsidR="00F93D2B">
        <w:rPr>
          <w:rFonts w:eastAsiaTheme="minorEastAsia"/>
          <w:sz w:val="20"/>
          <w:szCs w:val="20"/>
        </w:rPr>
        <w:t xml:space="preserve">is set equal to the value obtained with any of the other noniterative estimators, like the </w:t>
      </w:r>
      <w:proofErr w:type="spellStart"/>
      <w:r w:rsidR="00F93D2B">
        <w:rPr>
          <w:rFonts w:eastAsiaTheme="minorEastAsia"/>
          <w:sz w:val="20"/>
          <w:szCs w:val="20"/>
        </w:rPr>
        <w:t>DerSimonian</w:t>
      </w:r>
      <w:proofErr w:type="spellEnd"/>
      <w:r w:rsidR="00F93D2B">
        <w:rPr>
          <w:rFonts w:eastAsiaTheme="minorEastAsia"/>
          <w:sz w:val="20"/>
          <w:szCs w:val="20"/>
        </w:rPr>
        <w:t xml:space="preserve"> and Laird:</w:t>
      </w:r>
    </w:p>
    <w:p w14:paraId="0D41E367" w14:textId="6E45C3A8" w:rsidR="00F93D2B" w:rsidRDefault="00DD6BF3" w:rsidP="00F93D2B">
      <w:pPr>
        <w:jc w:val="center"/>
        <w:rPr>
          <w:rFonts w:eastAsiaTheme="minorEastAsia"/>
          <w:sz w:val="20"/>
          <w:szCs w:val="20"/>
        </w:rPr>
      </w:pPr>
      <m:oMath>
        <m:acc>
          <m:accPr>
            <m:ctrlPr>
              <w:rPr>
                <w:rFonts w:ascii="Cambria Math" w:hAnsi="Cambria Math"/>
                <w:b/>
                <w:sz w:val="22"/>
              </w:rPr>
            </m:ctrlPr>
          </m:accPr>
          <m:e>
            <m:r>
              <m:rPr>
                <m:sty m:val="b"/>
              </m:rPr>
              <w:rPr>
                <w:rFonts w:ascii="Cambria Math" w:hAnsi="Cambria Math"/>
                <w:sz w:val="22"/>
              </w:rPr>
              <m:t>τ</m:t>
            </m:r>
          </m:e>
        </m:acc>
      </m:oMath>
      <w:r w:rsidR="00F93D2B" w:rsidRPr="00F93D2B">
        <w:rPr>
          <w:rFonts w:eastAsiaTheme="minorEastAsia"/>
          <w:b/>
          <w:sz w:val="22"/>
          <w:vertAlign w:val="superscript"/>
        </w:rPr>
        <w:t>2</w:t>
      </w:r>
      <w:r w:rsidR="00F93D2B" w:rsidRPr="00F93D2B">
        <w:rPr>
          <w:rFonts w:eastAsiaTheme="minorEastAsia"/>
          <w:b/>
          <w:sz w:val="20"/>
          <w:szCs w:val="20"/>
          <w:vertAlign w:val="subscript"/>
        </w:rPr>
        <w:t>DL</w:t>
      </w:r>
      <w:r w:rsidR="00F93D2B" w:rsidRPr="00F93D2B">
        <w:rPr>
          <w:rFonts w:eastAsiaTheme="minorEastAsia"/>
          <w:b/>
          <w:sz w:val="20"/>
          <w:szCs w:val="20"/>
        </w:rPr>
        <w:t xml:space="preserve"> = [</w:t>
      </w:r>
      <w:proofErr w:type="spellStart"/>
      <w:r w:rsidR="00F93D2B" w:rsidRPr="00F93D2B">
        <w:rPr>
          <w:rFonts w:eastAsiaTheme="minorEastAsia"/>
          <w:b/>
          <w:sz w:val="20"/>
          <w:szCs w:val="20"/>
        </w:rPr>
        <w:t>y’Py</w:t>
      </w:r>
      <w:proofErr w:type="spellEnd"/>
      <w:r w:rsidR="00F93D2B" w:rsidRPr="00F93D2B">
        <w:rPr>
          <w:rFonts w:eastAsiaTheme="minorEastAsia"/>
          <w:b/>
          <w:sz w:val="20"/>
          <w:szCs w:val="20"/>
        </w:rPr>
        <w:t xml:space="preserve"> – (k – p – 1)</w:t>
      </w:r>
      <w:r w:rsidR="00F93D2B">
        <w:rPr>
          <w:rFonts w:eastAsiaTheme="minorEastAsia"/>
          <w:b/>
          <w:sz w:val="20"/>
          <w:szCs w:val="20"/>
        </w:rPr>
        <w:t xml:space="preserve">] </w:t>
      </w:r>
      <w:r w:rsidR="00F93D2B" w:rsidRPr="00F93D2B">
        <w:rPr>
          <w:rFonts w:eastAsiaTheme="minorEastAsia"/>
          <w:b/>
          <w:sz w:val="20"/>
          <w:szCs w:val="20"/>
        </w:rPr>
        <w:t xml:space="preserve">/ </w:t>
      </w:r>
      <w:proofErr w:type="spellStart"/>
      <w:proofErr w:type="gramStart"/>
      <w:r w:rsidR="00F93D2B" w:rsidRPr="00F93D2B">
        <w:rPr>
          <w:rFonts w:eastAsiaTheme="minorEastAsia"/>
          <w:b/>
          <w:sz w:val="20"/>
          <w:szCs w:val="20"/>
        </w:rPr>
        <w:t>tr</w:t>
      </w:r>
      <w:proofErr w:type="spellEnd"/>
      <w:r w:rsidR="00F93D2B" w:rsidRPr="00F93D2B">
        <w:rPr>
          <w:rFonts w:eastAsiaTheme="minorEastAsia"/>
          <w:b/>
          <w:sz w:val="20"/>
          <w:szCs w:val="20"/>
        </w:rPr>
        <w:t>(</w:t>
      </w:r>
      <w:proofErr w:type="gramEnd"/>
      <w:r w:rsidR="00F93D2B" w:rsidRPr="00F93D2B">
        <w:rPr>
          <w:rFonts w:eastAsiaTheme="minorEastAsia"/>
          <w:b/>
          <w:sz w:val="20"/>
          <w:szCs w:val="20"/>
        </w:rPr>
        <w:t>P)</w:t>
      </w:r>
      <w:r w:rsidR="00F93D2B">
        <w:rPr>
          <w:rFonts w:eastAsiaTheme="minorEastAsia"/>
          <w:sz w:val="20"/>
          <w:szCs w:val="20"/>
        </w:rPr>
        <w:t>,</w:t>
      </w:r>
      <w:r w:rsidR="00F93D2B">
        <w:rPr>
          <w:rFonts w:eastAsiaTheme="minorEastAsia"/>
          <w:sz w:val="20"/>
          <w:szCs w:val="20"/>
        </w:rPr>
        <w:tab/>
        <w:t>(6)</w:t>
      </w:r>
    </w:p>
    <w:p w14:paraId="565FBC09" w14:textId="68307626" w:rsidR="00F93D2B" w:rsidRDefault="00F93D2B" w:rsidP="00F93D2B">
      <w:pPr>
        <w:jc w:val="both"/>
        <w:rPr>
          <w:rFonts w:eastAsiaTheme="minorEastAsia"/>
          <w:sz w:val="20"/>
          <w:szCs w:val="20"/>
        </w:rPr>
      </w:pPr>
      <w:r>
        <w:rPr>
          <w:rFonts w:eastAsiaTheme="minorEastAsia"/>
          <w:sz w:val="20"/>
          <w:szCs w:val="20"/>
        </w:rPr>
        <w:t>where P is defined in the equation (3)</w:t>
      </w:r>
      <w:r w:rsidR="00E67DE7">
        <w:rPr>
          <w:rFonts w:eastAsiaTheme="minorEastAsia"/>
          <w:sz w:val="20"/>
          <w:szCs w:val="20"/>
        </w:rPr>
        <w:t xml:space="preserve"> and </w:t>
      </w:r>
      <w:r>
        <w:rPr>
          <w:rFonts w:eastAsiaTheme="minorEastAsia"/>
          <w:sz w:val="20"/>
          <w:szCs w:val="20"/>
        </w:rPr>
        <w:t xml:space="preserve">W is a diagonal matrix with elements given by </w:t>
      </w:r>
      <w:proofErr w:type="spellStart"/>
      <w:r>
        <w:rPr>
          <w:rFonts w:eastAsiaTheme="minorEastAsia"/>
          <w:sz w:val="20"/>
          <w:szCs w:val="20"/>
        </w:rPr>
        <w:t>w</w:t>
      </w:r>
      <w:r w:rsidRPr="00F93D2B">
        <w:rPr>
          <w:rFonts w:eastAsiaTheme="minorEastAsia"/>
          <w:sz w:val="20"/>
          <w:szCs w:val="20"/>
          <w:vertAlign w:val="subscript"/>
        </w:rPr>
        <w:t>i</w:t>
      </w:r>
      <w:proofErr w:type="spellEnd"/>
      <w:r w:rsidRPr="00F93D2B">
        <w:rPr>
          <w:rFonts w:eastAsiaTheme="minorEastAsia"/>
          <w:sz w:val="20"/>
          <w:szCs w:val="20"/>
          <w:vertAlign w:val="subscript"/>
        </w:rPr>
        <w:t xml:space="preserve"> </w:t>
      </w:r>
      <w:r>
        <w:rPr>
          <w:rFonts w:eastAsiaTheme="minorEastAsia"/>
          <w:sz w:val="20"/>
          <w:szCs w:val="20"/>
        </w:rPr>
        <w:t>= 1 / v</w:t>
      </w:r>
      <w:r w:rsidRPr="00F93D2B">
        <w:rPr>
          <w:rFonts w:eastAsiaTheme="minorEastAsia"/>
          <w:sz w:val="20"/>
          <w:szCs w:val="20"/>
          <w:vertAlign w:val="subscript"/>
        </w:rPr>
        <w:t>i</w:t>
      </w:r>
      <w:r w:rsidR="002E1A05">
        <w:rPr>
          <w:rFonts w:eastAsiaTheme="minorEastAsia"/>
          <w:sz w:val="20"/>
          <w:szCs w:val="20"/>
        </w:rPr>
        <w:t xml:space="preserve"> (note that </w:t>
      </w:r>
      <w:proofErr w:type="spellStart"/>
      <w:r w:rsidR="002E1A05" w:rsidRPr="002E1A05">
        <w:rPr>
          <w:rFonts w:eastAsiaTheme="minorEastAsia"/>
          <w:sz w:val="20"/>
          <w:szCs w:val="20"/>
        </w:rPr>
        <w:t>y’Py</w:t>
      </w:r>
      <w:proofErr w:type="spellEnd"/>
      <w:r w:rsidR="002E1A05">
        <w:rPr>
          <w:rFonts w:eastAsiaTheme="minorEastAsia"/>
          <w:sz w:val="20"/>
          <w:szCs w:val="20"/>
        </w:rPr>
        <w:t xml:space="preserve"> = </w:t>
      </w:r>
      <m:oMath>
        <m:nary>
          <m:naryPr>
            <m:chr m:val="∑"/>
            <m:limLoc m:val="undOvr"/>
            <m:ctrlPr>
              <w:rPr>
                <w:rFonts w:ascii="Cambria Math" w:eastAsiaTheme="minorEastAsia" w:hAnsi="Cambria Math"/>
                <w:i/>
                <w:sz w:val="22"/>
                <w:szCs w:val="20"/>
              </w:rPr>
            </m:ctrlPr>
          </m:naryPr>
          <m:sub>
            <m:r>
              <w:rPr>
                <w:rFonts w:ascii="Cambria Math" w:eastAsiaTheme="minorEastAsia" w:hAnsi="Cambria Math"/>
                <w:sz w:val="22"/>
                <w:szCs w:val="20"/>
              </w:rPr>
              <m:t>i=1</m:t>
            </m:r>
          </m:sub>
          <m:sup>
            <m:r>
              <w:rPr>
                <w:rFonts w:ascii="Cambria Math" w:eastAsiaTheme="minorEastAsia" w:hAnsi="Cambria Math"/>
                <w:sz w:val="22"/>
                <w:szCs w:val="20"/>
              </w:rPr>
              <m:t>k</m:t>
            </m:r>
          </m:sup>
          <m:e>
            <m:r>
              <w:rPr>
                <w:rFonts w:ascii="Cambria Math" w:eastAsiaTheme="minorEastAsia" w:hAnsi="Cambria Math"/>
                <w:sz w:val="22"/>
                <w:szCs w:val="20"/>
              </w:rPr>
              <m:t>w</m:t>
            </m:r>
          </m:e>
        </m:nary>
      </m:oMath>
      <w:r w:rsidR="002E1A05" w:rsidRPr="002E1A05">
        <w:rPr>
          <w:rFonts w:eastAsiaTheme="minorEastAsia"/>
          <w:sz w:val="20"/>
          <w:szCs w:val="20"/>
          <w:vertAlign w:val="subscript"/>
        </w:rPr>
        <w:t>i</w:t>
      </w:r>
      <w:r w:rsidR="002E1A05">
        <w:rPr>
          <w:rFonts w:eastAsiaTheme="minorEastAsia"/>
          <w:sz w:val="20"/>
          <w:szCs w:val="20"/>
        </w:rPr>
        <w:t>(</w:t>
      </w:r>
      <w:proofErr w:type="spellStart"/>
      <w:r w:rsidR="002E1A05">
        <w:rPr>
          <w:rFonts w:eastAsiaTheme="minorEastAsia"/>
          <w:sz w:val="20"/>
          <w:szCs w:val="20"/>
        </w:rPr>
        <w:t>y</w:t>
      </w:r>
      <w:r w:rsidR="002E1A05" w:rsidRPr="002E1A05">
        <w:rPr>
          <w:rFonts w:eastAsiaTheme="minorEastAsia"/>
          <w:sz w:val="20"/>
          <w:szCs w:val="20"/>
          <w:vertAlign w:val="subscript"/>
        </w:rPr>
        <w:t>i</w:t>
      </w:r>
      <w:proofErr w:type="spellEnd"/>
      <w:r w:rsidR="002E1A05">
        <w:rPr>
          <w:rFonts w:eastAsiaTheme="minorEastAsia"/>
          <w:sz w:val="20"/>
          <w:szCs w:val="20"/>
        </w:rPr>
        <w:t xml:space="preserve"> - </w:t>
      </w:r>
      <m:oMath>
        <m:acc>
          <m:accPr>
            <m:ctrlPr>
              <w:rPr>
                <w:rFonts w:ascii="Cambria Math" w:hAnsi="Cambria Math"/>
                <w:sz w:val="22"/>
              </w:rPr>
            </m:ctrlPr>
          </m:accPr>
          <m:e>
            <m:r>
              <m:rPr>
                <m:sty m:val="p"/>
              </m:rPr>
              <w:rPr>
                <w:rFonts w:ascii="Cambria Math" w:hAnsi="Cambria Math"/>
                <w:sz w:val="22"/>
              </w:rPr>
              <m:t>β</m:t>
            </m:r>
          </m:e>
        </m:acc>
      </m:oMath>
      <w:r w:rsidR="002E1A05" w:rsidRPr="002E1A05">
        <w:rPr>
          <w:rFonts w:eastAsiaTheme="minorEastAsia"/>
          <w:sz w:val="20"/>
          <w:vertAlign w:val="subscript"/>
        </w:rPr>
        <w:t>0</w:t>
      </w:r>
      <w:r w:rsidR="002E1A05">
        <w:rPr>
          <w:rFonts w:eastAsiaTheme="minorEastAsia"/>
          <w:sz w:val="20"/>
          <w:vertAlign w:val="subscript"/>
        </w:rPr>
        <w:t xml:space="preserve"> - </w:t>
      </w:r>
      <m:oMath>
        <m:acc>
          <m:accPr>
            <m:ctrlPr>
              <w:rPr>
                <w:rFonts w:ascii="Cambria Math" w:hAnsi="Cambria Math"/>
                <w:sz w:val="22"/>
              </w:rPr>
            </m:ctrlPr>
          </m:accPr>
          <m:e>
            <m:r>
              <m:rPr>
                <m:sty m:val="p"/>
              </m:rPr>
              <w:rPr>
                <w:rFonts w:ascii="Cambria Math" w:hAnsi="Cambria Math"/>
                <w:sz w:val="22"/>
              </w:rPr>
              <m:t>β</m:t>
            </m:r>
          </m:e>
        </m:acc>
      </m:oMath>
      <w:r w:rsidR="002E1A05" w:rsidRPr="002E1A05">
        <w:rPr>
          <w:rFonts w:eastAsiaTheme="minorEastAsia"/>
          <w:sz w:val="20"/>
          <w:vertAlign w:val="subscript"/>
        </w:rPr>
        <w:t>1</w:t>
      </w:r>
      <w:r w:rsidR="002E1A05">
        <w:rPr>
          <w:rFonts w:eastAsiaTheme="minorEastAsia"/>
          <w:sz w:val="20"/>
        </w:rPr>
        <w:t>X</w:t>
      </w:r>
      <w:r w:rsidR="002E1A05" w:rsidRPr="002E1A05">
        <w:rPr>
          <w:rFonts w:eastAsiaTheme="minorEastAsia"/>
          <w:sz w:val="20"/>
          <w:vertAlign w:val="subscript"/>
        </w:rPr>
        <w:t>i1</w:t>
      </w:r>
      <w:r w:rsidR="002E1A05">
        <w:rPr>
          <w:rFonts w:eastAsiaTheme="minorEastAsia"/>
          <w:sz w:val="20"/>
        </w:rPr>
        <w:t xml:space="preserve"> - … - </w:t>
      </w:r>
      <m:oMath>
        <m:acc>
          <m:accPr>
            <m:ctrlPr>
              <w:rPr>
                <w:rFonts w:ascii="Cambria Math" w:hAnsi="Cambria Math"/>
                <w:sz w:val="22"/>
              </w:rPr>
            </m:ctrlPr>
          </m:accPr>
          <m:e>
            <m:r>
              <m:rPr>
                <m:sty m:val="p"/>
              </m:rPr>
              <w:rPr>
                <w:rFonts w:ascii="Cambria Math" w:hAnsi="Cambria Math"/>
                <w:sz w:val="22"/>
              </w:rPr>
              <m:t>β</m:t>
            </m:r>
          </m:e>
        </m:acc>
      </m:oMath>
      <w:proofErr w:type="spellStart"/>
      <w:r w:rsidR="002E1A05" w:rsidRPr="002E1A05">
        <w:rPr>
          <w:rFonts w:eastAsiaTheme="minorEastAsia"/>
          <w:sz w:val="20"/>
          <w:vertAlign w:val="subscript"/>
        </w:rPr>
        <w:t>p</w:t>
      </w:r>
      <w:r w:rsidR="002E1A05">
        <w:rPr>
          <w:rFonts w:eastAsiaTheme="minorEastAsia"/>
          <w:sz w:val="20"/>
        </w:rPr>
        <w:t>X</w:t>
      </w:r>
      <w:r w:rsidR="002E1A05" w:rsidRPr="002E1A05">
        <w:rPr>
          <w:rFonts w:eastAsiaTheme="minorEastAsia"/>
          <w:sz w:val="20"/>
          <w:vertAlign w:val="subscript"/>
        </w:rPr>
        <w:t>ip</w:t>
      </w:r>
      <w:proofErr w:type="spellEnd"/>
      <w:r w:rsidR="002E1A05">
        <w:rPr>
          <w:rFonts w:eastAsiaTheme="minorEastAsia"/>
          <w:sz w:val="20"/>
        </w:rPr>
        <w:t>)</w:t>
      </w:r>
      <w:r w:rsidR="002E1A05" w:rsidRPr="002E1A05">
        <w:rPr>
          <w:rFonts w:eastAsiaTheme="minorEastAsia"/>
          <w:sz w:val="20"/>
          <w:vertAlign w:val="superscript"/>
        </w:rPr>
        <w:t>2</w:t>
      </w:r>
      <w:r w:rsidR="002E1A05">
        <w:rPr>
          <w:rFonts w:eastAsiaTheme="minorEastAsia"/>
          <w:sz w:val="20"/>
        </w:rPr>
        <w:t xml:space="preserve">, where </w:t>
      </w:r>
      <m:oMath>
        <m:acc>
          <m:accPr>
            <m:ctrlPr>
              <w:rPr>
                <w:rFonts w:ascii="Cambria Math" w:hAnsi="Cambria Math"/>
                <w:sz w:val="22"/>
              </w:rPr>
            </m:ctrlPr>
          </m:accPr>
          <m:e>
            <m:r>
              <m:rPr>
                <m:sty m:val="p"/>
              </m:rPr>
              <w:rPr>
                <w:rFonts w:ascii="Cambria Math" w:hAnsi="Cambria Math"/>
                <w:sz w:val="22"/>
              </w:rPr>
              <m:t>β</m:t>
            </m:r>
          </m:e>
        </m:acc>
      </m:oMath>
      <w:r w:rsidR="002E1A05" w:rsidRPr="002E1A05">
        <w:rPr>
          <w:rFonts w:eastAsiaTheme="minorEastAsia"/>
          <w:sz w:val="20"/>
          <w:szCs w:val="20"/>
          <w:vertAlign w:val="subscript"/>
        </w:rPr>
        <w:t>j</w:t>
      </w:r>
      <w:r w:rsidR="002E1A05">
        <w:rPr>
          <w:rFonts w:eastAsiaTheme="minorEastAsia"/>
          <w:sz w:val="20"/>
          <w:szCs w:val="20"/>
        </w:rPr>
        <w:t xml:space="preserve">, </w:t>
      </w:r>
      <w:r w:rsidR="002E1A05" w:rsidRPr="002E1A05">
        <w:rPr>
          <w:rFonts w:eastAsiaTheme="minorEastAsia"/>
          <w:i/>
          <w:sz w:val="20"/>
          <w:szCs w:val="20"/>
        </w:rPr>
        <w:t>j = 1, …, p</w:t>
      </w:r>
      <w:r w:rsidR="002E1A05">
        <w:rPr>
          <w:rFonts w:eastAsiaTheme="minorEastAsia"/>
          <w:sz w:val="20"/>
          <w:szCs w:val="20"/>
        </w:rPr>
        <w:t>, are the estimates obtained from equation (3)</w:t>
      </w:r>
      <w:r w:rsidR="005B300F">
        <w:rPr>
          <w:rFonts w:eastAsiaTheme="minorEastAsia"/>
          <w:sz w:val="20"/>
          <w:szCs w:val="20"/>
        </w:rPr>
        <w:t>).</w:t>
      </w:r>
    </w:p>
    <w:p w14:paraId="2F4B1B29" w14:textId="5D6A45F0" w:rsidR="008B777F" w:rsidRPr="008B777F" w:rsidRDefault="005B300F" w:rsidP="00F93D2B">
      <w:pPr>
        <w:jc w:val="both"/>
        <w:rPr>
          <w:rFonts w:eastAsiaTheme="minorEastAsia"/>
          <w:sz w:val="20"/>
          <w:szCs w:val="20"/>
        </w:rPr>
      </w:pPr>
      <w:r>
        <w:rPr>
          <w:rFonts w:eastAsiaTheme="minorEastAsia"/>
          <w:sz w:val="20"/>
          <w:szCs w:val="20"/>
        </w:rPr>
        <w:t>The initial estimate is then adjusted based on a factor Δ (the inverse Fischer information o</w:t>
      </w:r>
      <w:r w:rsidR="00AA76CC">
        <w:rPr>
          <w:rFonts w:eastAsiaTheme="minorEastAsia"/>
          <w:sz w:val="20"/>
          <w:szCs w:val="20"/>
        </w:rPr>
        <w:t xml:space="preserve">f </w:t>
      </w:r>
      <w:r w:rsidR="008B777F">
        <w:rPr>
          <w:rFonts w:eastAsiaTheme="minorEastAsia"/>
          <w:sz w:val="20"/>
          <w:szCs w:val="20"/>
          <w:lang w:val="el-GR"/>
        </w:rPr>
        <w:t>τ</w:t>
      </w:r>
      <w:r w:rsidR="008B777F" w:rsidRPr="008B777F">
        <w:rPr>
          <w:rFonts w:eastAsiaTheme="minorEastAsia"/>
          <w:sz w:val="20"/>
          <w:szCs w:val="20"/>
          <w:vertAlign w:val="superscript"/>
        </w:rPr>
        <w:t>2</w:t>
      </w:r>
      <w:r w:rsidR="008B777F" w:rsidRPr="008B777F">
        <w:rPr>
          <w:rFonts w:eastAsiaTheme="minorEastAsia"/>
          <w:sz w:val="20"/>
          <w:szCs w:val="20"/>
        </w:rPr>
        <w:t xml:space="preserve"> </w:t>
      </w:r>
      <w:r w:rsidR="008B777F">
        <w:rPr>
          <w:rFonts w:eastAsiaTheme="minorEastAsia"/>
          <w:sz w:val="20"/>
          <w:szCs w:val="20"/>
        </w:rPr>
        <w:t xml:space="preserve">multiplied by the first derivative of the profiled log-likelihood with respect to </w:t>
      </w:r>
      <w:r w:rsidR="008B777F">
        <w:rPr>
          <w:rFonts w:eastAsiaTheme="minorEastAsia"/>
          <w:sz w:val="20"/>
          <w:szCs w:val="20"/>
          <w:lang w:val="el-GR"/>
        </w:rPr>
        <w:t>τ</w:t>
      </w:r>
      <w:r w:rsidR="008B777F" w:rsidRPr="008B777F">
        <w:rPr>
          <w:rFonts w:eastAsiaTheme="minorEastAsia"/>
          <w:sz w:val="20"/>
          <w:szCs w:val="20"/>
          <w:vertAlign w:val="superscript"/>
        </w:rPr>
        <w:t>2</w:t>
      </w:r>
      <w:r w:rsidR="008B777F">
        <w:rPr>
          <w:rFonts w:eastAsiaTheme="minorEastAsia"/>
          <w:sz w:val="20"/>
          <w:szCs w:val="20"/>
        </w:rPr>
        <w:t xml:space="preserve">), yielding a new estimate </w:t>
      </w:r>
      <m:oMath>
        <m:acc>
          <m:accPr>
            <m:ctrlPr>
              <w:rPr>
                <w:rFonts w:ascii="Cambria Math" w:hAnsi="Cambria Math"/>
                <w:sz w:val="22"/>
              </w:rPr>
            </m:ctrlPr>
          </m:accPr>
          <m:e>
            <m:r>
              <m:rPr>
                <m:sty m:val="p"/>
              </m:rPr>
              <w:rPr>
                <w:rFonts w:ascii="Cambria Math" w:hAnsi="Cambria Math"/>
                <w:sz w:val="22"/>
              </w:rPr>
              <m:t>τ</m:t>
            </m:r>
          </m:e>
        </m:acc>
      </m:oMath>
      <w:r w:rsidR="008B777F" w:rsidRPr="002D4A23">
        <w:rPr>
          <w:rFonts w:eastAsiaTheme="minorEastAsia"/>
          <w:sz w:val="22"/>
          <w:vertAlign w:val="superscript"/>
        </w:rPr>
        <w:t>2</w:t>
      </w:r>
      <w:r w:rsidR="008B777F" w:rsidRPr="008B777F">
        <w:rPr>
          <w:rFonts w:eastAsiaTheme="minorEastAsia"/>
          <w:sz w:val="20"/>
          <w:vertAlign w:val="subscript"/>
        </w:rPr>
        <w:t>new</w:t>
      </w:r>
      <w:r w:rsidR="008B777F">
        <w:rPr>
          <w:rFonts w:eastAsiaTheme="minorEastAsia"/>
          <w:sz w:val="20"/>
        </w:rPr>
        <w:t>. This process continues until convergence and can be expressed by:</w:t>
      </w:r>
    </w:p>
    <w:p w14:paraId="10B15186" w14:textId="7D913E71" w:rsidR="008B777F" w:rsidRDefault="00DD6BF3" w:rsidP="008B777F">
      <w:pPr>
        <w:jc w:val="center"/>
        <w:rPr>
          <w:rFonts w:eastAsiaTheme="minorEastAsia"/>
          <w:sz w:val="20"/>
        </w:rPr>
      </w:pPr>
      <m:oMath>
        <m:acc>
          <m:accPr>
            <m:ctrlPr>
              <w:rPr>
                <w:rFonts w:ascii="Cambria Math" w:hAnsi="Cambria Math"/>
                <w:b/>
                <w:sz w:val="22"/>
              </w:rPr>
            </m:ctrlPr>
          </m:accPr>
          <m:e>
            <m:r>
              <m:rPr>
                <m:sty m:val="b"/>
              </m:rPr>
              <w:rPr>
                <w:rFonts w:ascii="Cambria Math" w:hAnsi="Cambria Math"/>
                <w:sz w:val="22"/>
              </w:rPr>
              <m:t>τ</m:t>
            </m:r>
          </m:e>
        </m:acc>
      </m:oMath>
      <w:r w:rsidR="008B777F" w:rsidRPr="008B777F">
        <w:rPr>
          <w:rFonts w:eastAsiaTheme="minorEastAsia"/>
          <w:b/>
          <w:sz w:val="22"/>
          <w:vertAlign w:val="superscript"/>
        </w:rPr>
        <w:t>2</w:t>
      </w:r>
      <w:r w:rsidR="008B777F" w:rsidRPr="008B777F">
        <w:rPr>
          <w:rFonts w:eastAsiaTheme="minorEastAsia"/>
          <w:b/>
          <w:sz w:val="20"/>
          <w:vertAlign w:val="subscript"/>
        </w:rPr>
        <w:t xml:space="preserve">new </w:t>
      </w:r>
      <w:r w:rsidR="008B777F" w:rsidRPr="008B777F">
        <w:rPr>
          <w:rFonts w:eastAsiaTheme="minorEastAsia"/>
          <w:b/>
          <w:sz w:val="20"/>
        </w:rPr>
        <w:t xml:space="preserve">= </w:t>
      </w:r>
      <m:oMath>
        <m:acc>
          <m:accPr>
            <m:ctrlPr>
              <w:rPr>
                <w:rFonts w:ascii="Cambria Math" w:hAnsi="Cambria Math"/>
                <w:b/>
                <w:sz w:val="22"/>
              </w:rPr>
            </m:ctrlPr>
          </m:accPr>
          <m:e>
            <m:r>
              <m:rPr>
                <m:sty m:val="b"/>
              </m:rPr>
              <w:rPr>
                <w:rFonts w:ascii="Cambria Math" w:hAnsi="Cambria Math"/>
                <w:sz w:val="22"/>
              </w:rPr>
              <m:t>τ</m:t>
            </m:r>
          </m:e>
        </m:acc>
      </m:oMath>
      <w:r w:rsidR="008B777F" w:rsidRPr="008B777F">
        <w:rPr>
          <w:rFonts w:eastAsiaTheme="minorEastAsia"/>
          <w:b/>
          <w:sz w:val="22"/>
          <w:vertAlign w:val="superscript"/>
        </w:rPr>
        <w:t>2</w:t>
      </w:r>
      <w:r w:rsidR="008B777F" w:rsidRPr="008B777F">
        <w:rPr>
          <w:rFonts w:eastAsiaTheme="minorEastAsia"/>
          <w:b/>
          <w:sz w:val="20"/>
          <w:vertAlign w:val="subscript"/>
        </w:rPr>
        <w:t>current</w:t>
      </w:r>
      <w:r w:rsidR="008B777F" w:rsidRPr="008B777F">
        <w:rPr>
          <w:rFonts w:eastAsiaTheme="minorEastAsia"/>
          <w:b/>
          <w:sz w:val="20"/>
        </w:rPr>
        <w:t xml:space="preserve"> + Δ</w:t>
      </w:r>
      <w:r w:rsidR="008B777F">
        <w:rPr>
          <w:rFonts w:eastAsiaTheme="minorEastAsia"/>
          <w:sz w:val="20"/>
        </w:rPr>
        <w:t>,</w:t>
      </w:r>
      <w:r w:rsidR="008B777F">
        <w:rPr>
          <w:rFonts w:eastAsiaTheme="minorEastAsia"/>
          <w:sz w:val="20"/>
        </w:rPr>
        <w:tab/>
      </w:r>
      <w:r w:rsidR="008B777F">
        <w:rPr>
          <w:rFonts w:eastAsiaTheme="minorEastAsia"/>
          <w:sz w:val="20"/>
        </w:rPr>
        <w:tab/>
        <w:t>(7)</w:t>
      </w:r>
    </w:p>
    <w:p w14:paraId="5D324ADE" w14:textId="77777777" w:rsidR="008B777F" w:rsidRDefault="008B777F" w:rsidP="008B777F">
      <w:pPr>
        <w:jc w:val="both"/>
        <w:rPr>
          <w:rFonts w:eastAsiaTheme="minorEastAsia"/>
          <w:sz w:val="20"/>
          <w:szCs w:val="20"/>
        </w:rPr>
      </w:pPr>
      <w:proofErr w:type="gramStart"/>
      <w:r>
        <w:rPr>
          <w:rFonts w:eastAsiaTheme="minorEastAsia"/>
          <w:sz w:val="20"/>
          <w:szCs w:val="20"/>
        </w:rPr>
        <w:t>where</w:t>
      </w:r>
      <w:proofErr w:type="gramEnd"/>
      <w:r>
        <w:rPr>
          <w:rFonts w:eastAsiaTheme="minorEastAsia"/>
          <w:sz w:val="20"/>
          <w:szCs w:val="20"/>
        </w:rPr>
        <w:t xml:space="preserve"> </w:t>
      </w:r>
      <m:oMath>
        <m:acc>
          <m:accPr>
            <m:ctrlPr>
              <w:rPr>
                <w:rFonts w:ascii="Cambria Math" w:hAnsi="Cambria Math"/>
                <w:sz w:val="22"/>
              </w:rPr>
            </m:ctrlPr>
          </m:accPr>
          <m:e>
            <m:r>
              <m:rPr>
                <m:sty m:val="p"/>
              </m:rPr>
              <w:rPr>
                <w:rFonts w:ascii="Cambria Math" w:hAnsi="Cambria Math"/>
                <w:sz w:val="22"/>
              </w:rPr>
              <m:t>τ</m:t>
            </m:r>
          </m:e>
        </m:acc>
      </m:oMath>
      <w:r w:rsidRPr="008B777F">
        <w:rPr>
          <w:rFonts w:eastAsiaTheme="minorEastAsia"/>
          <w:sz w:val="22"/>
          <w:vertAlign w:val="superscript"/>
        </w:rPr>
        <w:t>2</w:t>
      </w:r>
      <w:r w:rsidRPr="008B777F">
        <w:rPr>
          <w:rFonts w:eastAsiaTheme="minorEastAsia"/>
          <w:sz w:val="20"/>
          <w:vertAlign w:val="subscript"/>
        </w:rPr>
        <w:t>current</w:t>
      </w:r>
      <w:r>
        <w:rPr>
          <w:rFonts w:eastAsiaTheme="minorEastAsia"/>
          <w:sz w:val="20"/>
          <w:vertAlign w:val="subscript"/>
        </w:rPr>
        <w:t xml:space="preserve"> </w:t>
      </w:r>
      <w:r>
        <w:rPr>
          <w:rFonts w:eastAsiaTheme="minorEastAsia"/>
          <w:sz w:val="20"/>
        </w:rPr>
        <w:t xml:space="preserve">is the current estimate of </w:t>
      </w:r>
      <w:r>
        <w:rPr>
          <w:rFonts w:eastAsiaTheme="minorEastAsia"/>
          <w:sz w:val="20"/>
          <w:szCs w:val="20"/>
          <w:lang w:val="el-GR"/>
        </w:rPr>
        <w:t>τ</w:t>
      </w:r>
      <w:r w:rsidRPr="008B777F">
        <w:rPr>
          <w:rFonts w:eastAsiaTheme="minorEastAsia"/>
          <w:sz w:val="20"/>
          <w:szCs w:val="20"/>
          <w:vertAlign w:val="superscript"/>
        </w:rPr>
        <w:t>2</w:t>
      </w:r>
      <w:r>
        <w:rPr>
          <w:rFonts w:eastAsiaTheme="minorEastAsia"/>
          <w:sz w:val="20"/>
          <w:szCs w:val="20"/>
        </w:rPr>
        <w:t>. For REML estimation, the adjustment factor can be shown to be equal to:</w:t>
      </w:r>
    </w:p>
    <w:p w14:paraId="27529169" w14:textId="77777777" w:rsidR="00E67DE7" w:rsidRDefault="008B777F" w:rsidP="00E67DE7">
      <w:pPr>
        <w:jc w:val="center"/>
        <w:rPr>
          <w:rFonts w:eastAsiaTheme="minorEastAsia"/>
          <w:sz w:val="20"/>
        </w:rPr>
      </w:pPr>
      <w:r w:rsidRPr="008B777F">
        <w:rPr>
          <w:rFonts w:eastAsiaTheme="minorEastAsia"/>
          <w:b/>
          <w:sz w:val="20"/>
        </w:rPr>
        <w:t>Δ</w:t>
      </w:r>
      <w:r w:rsidRPr="008B777F">
        <w:rPr>
          <w:rFonts w:eastAsiaTheme="minorEastAsia"/>
          <w:b/>
          <w:sz w:val="20"/>
          <w:vertAlign w:val="subscript"/>
        </w:rPr>
        <w:t xml:space="preserve">REML </w:t>
      </w:r>
      <w:r>
        <w:rPr>
          <w:rFonts w:eastAsiaTheme="minorEastAsia"/>
          <w:b/>
          <w:sz w:val="20"/>
        </w:rPr>
        <w:t>= [</w:t>
      </w:r>
      <w:proofErr w:type="spellStart"/>
      <w:r>
        <w:rPr>
          <w:rFonts w:eastAsiaTheme="minorEastAsia"/>
          <w:b/>
          <w:sz w:val="20"/>
        </w:rPr>
        <w:t>y</w:t>
      </w:r>
      <w:r w:rsidR="00E67DE7">
        <w:rPr>
          <w:rFonts w:eastAsiaTheme="minorEastAsia"/>
          <w:b/>
          <w:sz w:val="20"/>
        </w:rPr>
        <w:t>’PPy</w:t>
      </w:r>
      <w:proofErr w:type="spellEnd"/>
      <w:r w:rsidR="00E67DE7">
        <w:rPr>
          <w:rFonts w:eastAsiaTheme="minorEastAsia"/>
          <w:b/>
          <w:sz w:val="20"/>
        </w:rPr>
        <w:t xml:space="preserve"> – </w:t>
      </w:r>
      <w:proofErr w:type="spellStart"/>
      <w:proofErr w:type="gramStart"/>
      <w:r w:rsidR="00E67DE7">
        <w:rPr>
          <w:rFonts w:eastAsiaTheme="minorEastAsia"/>
          <w:b/>
          <w:sz w:val="20"/>
        </w:rPr>
        <w:t>tr</w:t>
      </w:r>
      <w:proofErr w:type="spellEnd"/>
      <w:r w:rsidR="00E67DE7">
        <w:rPr>
          <w:rFonts w:eastAsiaTheme="minorEastAsia"/>
          <w:b/>
          <w:sz w:val="20"/>
        </w:rPr>
        <w:t>(</w:t>
      </w:r>
      <w:proofErr w:type="gramEnd"/>
      <w:r w:rsidR="00E67DE7">
        <w:rPr>
          <w:rFonts w:eastAsiaTheme="minorEastAsia"/>
          <w:b/>
          <w:sz w:val="20"/>
        </w:rPr>
        <w:t>P)</w:t>
      </w:r>
      <w:r>
        <w:rPr>
          <w:rFonts w:eastAsiaTheme="minorEastAsia"/>
          <w:b/>
          <w:sz w:val="20"/>
        </w:rPr>
        <w:t>]</w:t>
      </w:r>
      <w:r w:rsidR="00E67DE7">
        <w:rPr>
          <w:rFonts w:eastAsiaTheme="minorEastAsia"/>
          <w:b/>
          <w:sz w:val="20"/>
        </w:rPr>
        <w:t xml:space="preserve"> / </w:t>
      </w:r>
      <w:proofErr w:type="spellStart"/>
      <w:r w:rsidR="00E67DE7">
        <w:rPr>
          <w:rFonts w:eastAsiaTheme="minorEastAsia"/>
          <w:b/>
          <w:sz w:val="20"/>
        </w:rPr>
        <w:t>tr</w:t>
      </w:r>
      <w:proofErr w:type="spellEnd"/>
      <w:r w:rsidR="00E67DE7">
        <w:rPr>
          <w:rFonts w:eastAsiaTheme="minorEastAsia"/>
          <w:b/>
          <w:sz w:val="20"/>
        </w:rPr>
        <w:t>(PP)</w:t>
      </w:r>
      <w:r w:rsidR="00E67DE7">
        <w:rPr>
          <w:rFonts w:eastAsiaTheme="minorEastAsia"/>
          <w:sz w:val="20"/>
        </w:rPr>
        <w:t>,</w:t>
      </w:r>
      <w:r w:rsidR="00E67DE7">
        <w:rPr>
          <w:rFonts w:eastAsiaTheme="minorEastAsia"/>
          <w:sz w:val="20"/>
        </w:rPr>
        <w:tab/>
        <w:t>(8)</w:t>
      </w:r>
    </w:p>
    <w:p w14:paraId="12DE5FCF" w14:textId="77777777" w:rsidR="008266C1" w:rsidRDefault="00E67DE7" w:rsidP="00E67DE7">
      <w:pPr>
        <w:jc w:val="both"/>
        <w:rPr>
          <w:rFonts w:eastAsiaTheme="minorEastAsia"/>
          <w:sz w:val="20"/>
        </w:rPr>
      </w:pPr>
      <w:r>
        <w:rPr>
          <w:rFonts w:eastAsiaTheme="minorEastAsia"/>
          <w:sz w:val="20"/>
        </w:rPr>
        <w:t xml:space="preserve">With P defined in equation (3) and </w:t>
      </w:r>
      <w:r>
        <w:rPr>
          <w:rFonts w:eastAsiaTheme="minorEastAsia"/>
          <w:sz w:val="20"/>
          <w:szCs w:val="20"/>
        </w:rPr>
        <w:t xml:space="preserve">W is a diagonal matrix with elements given by </w:t>
      </w:r>
      <w:proofErr w:type="spellStart"/>
      <w:proofErr w:type="gramStart"/>
      <w:r>
        <w:rPr>
          <w:rFonts w:eastAsiaTheme="minorEastAsia"/>
          <w:sz w:val="20"/>
          <w:szCs w:val="20"/>
        </w:rPr>
        <w:t>w</w:t>
      </w:r>
      <w:r w:rsidRPr="00F93D2B">
        <w:rPr>
          <w:rFonts w:eastAsiaTheme="minorEastAsia"/>
          <w:sz w:val="20"/>
          <w:szCs w:val="20"/>
          <w:vertAlign w:val="subscript"/>
        </w:rPr>
        <w:t>i</w:t>
      </w:r>
      <w:proofErr w:type="spellEnd"/>
      <w:proofErr w:type="gramEnd"/>
      <w:r w:rsidRPr="00F93D2B">
        <w:rPr>
          <w:rFonts w:eastAsiaTheme="minorEastAsia"/>
          <w:sz w:val="20"/>
          <w:szCs w:val="20"/>
          <w:vertAlign w:val="subscript"/>
        </w:rPr>
        <w:t xml:space="preserve"> </w:t>
      </w:r>
      <w:r>
        <w:rPr>
          <w:rFonts w:eastAsiaTheme="minorEastAsia"/>
          <w:sz w:val="20"/>
          <w:szCs w:val="20"/>
        </w:rPr>
        <w:t>= 1 / (v</w:t>
      </w:r>
      <w:r w:rsidRPr="00F93D2B">
        <w:rPr>
          <w:rFonts w:eastAsiaTheme="minorEastAsia"/>
          <w:sz w:val="20"/>
          <w:szCs w:val="20"/>
          <w:vertAlign w:val="subscript"/>
        </w:rPr>
        <w:t>i</w:t>
      </w:r>
      <w:r>
        <w:rPr>
          <w:rFonts w:eastAsiaTheme="minorEastAsia"/>
          <w:sz w:val="20"/>
        </w:rPr>
        <w:t xml:space="preserve"> </w:t>
      </w:r>
      <w:r w:rsidRPr="00E67DE7">
        <w:rPr>
          <w:rFonts w:eastAsiaTheme="minorEastAsia"/>
          <w:sz w:val="20"/>
        </w:rPr>
        <w:t xml:space="preserve">+ </w:t>
      </w:r>
      <m:oMath>
        <m:acc>
          <m:accPr>
            <m:ctrlPr>
              <w:rPr>
                <w:rFonts w:ascii="Cambria Math" w:hAnsi="Cambria Math"/>
                <w:sz w:val="22"/>
              </w:rPr>
            </m:ctrlPr>
          </m:accPr>
          <m:e>
            <m:r>
              <m:rPr>
                <m:sty m:val="p"/>
              </m:rPr>
              <w:rPr>
                <w:rFonts w:ascii="Cambria Math" w:hAnsi="Cambria Math"/>
                <w:sz w:val="22"/>
              </w:rPr>
              <m:t>τ</m:t>
            </m:r>
          </m:e>
        </m:acc>
      </m:oMath>
      <w:r w:rsidRPr="00E67DE7">
        <w:rPr>
          <w:rFonts w:eastAsiaTheme="minorEastAsia"/>
          <w:sz w:val="22"/>
          <w:vertAlign w:val="superscript"/>
        </w:rPr>
        <w:t>2</w:t>
      </w:r>
      <w:r w:rsidRPr="00E67DE7">
        <w:rPr>
          <w:rFonts w:eastAsiaTheme="minorEastAsia"/>
          <w:sz w:val="20"/>
          <w:vertAlign w:val="subscript"/>
        </w:rPr>
        <w:t>current</w:t>
      </w:r>
      <w:r w:rsidRPr="00E67DE7">
        <w:rPr>
          <w:rFonts w:eastAsiaTheme="minorEastAsia"/>
          <w:sz w:val="20"/>
          <w:szCs w:val="20"/>
        </w:rPr>
        <w:t>)</w:t>
      </w:r>
      <w:r>
        <w:rPr>
          <w:rFonts w:eastAsiaTheme="minorEastAsia"/>
          <w:sz w:val="20"/>
          <w:szCs w:val="20"/>
        </w:rPr>
        <w:t xml:space="preserve">. Therefore, after each step, we first update W, then P and finally we can compute </w:t>
      </w:r>
      <w:r w:rsidRPr="00E67DE7">
        <w:rPr>
          <w:rFonts w:eastAsiaTheme="minorEastAsia"/>
          <w:sz w:val="20"/>
        </w:rPr>
        <w:t>Δ</w:t>
      </w:r>
      <w:r w:rsidRPr="00E67DE7">
        <w:rPr>
          <w:rFonts w:eastAsiaTheme="minorEastAsia"/>
          <w:sz w:val="20"/>
          <w:vertAlign w:val="subscript"/>
        </w:rPr>
        <w:t>REML</w:t>
      </w:r>
      <w:r>
        <w:rPr>
          <w:rFonts w:eastAsiaTheme="minorEastAsia"/>
          <w:sz w:val="20"/>
          <w:szCs w:val="20"/>
        </w:rPr>
        <w:t xml:space="preserve"> to obtain </w:t>
      </w:r>
      <m:oMath>
        <m:acc>
          <m:accPr>
            <m:ctrlPr>
              <w:rPr>
                <w:rFonts w:ascii="Cambria Math" w:hAnsi="Cambria Math"/>
                <w:sz w:val="22"/>
              </w:rPr>
            </m:ctrlPr>
          </m:accPr>
          <m:e>
            <m:r>
              <m:rPr>
                <m:sty m:val="p"/>
              </m:rPr>
              <w:rPr>
                <w:rFonts w:ascii="Cambria Math" w:hAnsi="Cambria Math"/>
                <w:sz w:val="22"/>
              </w:rPr>
              <m:t>τ</m:t>
            </m:r>
          </m:e>
        </m:acc>
      </m:oMath>
      <w:r w:rsidRPr="00E67DE7">
        <w:rPr>
          <w:rFonts w:eastAsiaTheme="minorEastAsia"/>
          <w:sz w:val="22"/>
          <w:vertAlign w:val="superscript"/>
        </w:rPr>
        <w:t>2</w:t>
      </w:r>
      <w:r w:rsidRPr="00E67DE7">
        <w:rPr>
          <w:rFonts w:eastAsiaTheme="minorEastAsia"/>
          <w:sz w:val="20"/>
          <w:vertAlign w:val="subscript"/>
        </w:rPr>
        <w:t>new</w:t>
      </w:r>
      <w:r>
        <w:rPr>
          <w:rFonts w:eastAsiaTheme="minorEastAsia"/>
          <w:sz w:val="20"/>
        </w:rPr>
        <w:t xml:space="preserve">. The iterative process terminates when </w:t>
      </w:r>
      <w:r w:rsidRPr="00E67DE7">
        <w:rPr>
          <w:rFonts w:eastAsiaTheme="minorEastAsia"/>
          <w:sz w:val="20"/>
        </w:rPr>
        <w:t>Δ</w:t>
      </w:r>
      <w:r w:rsidRPr="00E67DE7">
        <w:rPr>
          <w:rFonts w:eastAsiaTheme="minorEastAsia"/>
          <w:sz w:val="20"/>
          <w:vertAlign w:val="subscript"/>
        </w:rPr>
        <w:t>REML</w:t>
      </w:r>
      <w:r>
        <w:rPr>
          <w:rFonts w:eastAsiaTheme="minorEastAsia"/>
          <w:sz w:val="20"/>
          <w:vertAlign w:val="subscript"/>
        </w:rPr>
        <w:t xml:space="preserve"> </w:t>
      </w:r>
      <w:r>
        <w:rPr>
          <w:rFonts w:eastAsiaTheme="minorEastAsia"/>
          <w:sz w:val="20"/>
        </w:rPr>
        <w:t>is smaller than some preset threshold (e.g.</w:t>
      </w:r>
      <w:r w:rsidR="008266C1">
        <w:rPr>
          <w:rFonts w:eastAsiaTheme="minorEastAsia"/>
          <w:sz w:val="20"/>
        </w:rPr>
        <w:t xml:space="preserve">, </w:t>
      </w:r>
      <w:r w:rsidR="008266C1" w:rsidRPr="00E67DE7">
        <w:rPr>
          <w:rFonts w:eastAsiaTheme="minorEastAsia"/>
          <w:sz w:val="20"/>
        </w:rPr>
        <w:t>Δ</w:t>
      </w:r>
      <w:r w:rsidR="008266C1" w:rsidRPr="00E67DE7">
        <w:rPr>
          <w:rFonts w:eastAsiaTheme="minorEastAsia"/>
          <w:sz w:val="20"/>
          <w:vertAlign w:val="subscript"/>
        </w:rPr>
        <w:t>REML</w:t>
      </w:r>
      <w:r w:rsidR="008266C1">
        <w:rPr>
          <w:rFonts w:eastAsiaTheme="minorEastAsia"/>
          <w:sz w:val="20"/>
          <w:vertAlign w:val="subscript"/>
        </w:rPr>
        <w:t xml:space="preserve"> </w:t>
      </w:r>
      <m:oMath>
        <m:r>
          <w:rPr>
            <w:rFonts w:ascii="Cambria Math" w:eastAsiaTheme="minorEastAsia" w:hAnsi="Cambria Math"/>
            <w:sz w:val="20"/>
            <w:vertAlign w:val="subscript"/>
          </w:rPr>
          <m:t>&lt;</m:t>
        </m:r>
      </m:oMath>
      <w:r w:rsidRPr="008B777F">
        <w:rPr>
          <w:rFonts w:eastAsiaTheme="minorEastAsia"/>
          <w:b/>
          <w:sz w:val="20"/>
          <w:vertAlign w:val="subscript"/>
        </w:rPr>
        <w:t xml:space="preserve"> </w:t>
      </w:r>
      <w:r w:rsidR="008266C1" w:rsidRPr="008266C1">
        <w:rPr>
          <w:rFonts w:eastAsiaTheme="minorEastAsia"/>
          <w:sz w:val="20"/>
        </w:rPr>
        <w:t>10</w:t>
      </w:r>
      <w:r w:rsidR="008266C1" w:rsidRPr="008266C1">
        <w:rPr>
          <w:rFonts w:eastAsiaTheme="minorEastAsia"/>
          <w:sz w:val="20"/>
          <w:vertAlign w:val="superscript"/>
        </w:rPr>
        <w:t>-5</w:t>
      </w:r>
      <w:r w:rsidR="008266C1">
        <w:rPr>
          <w:rFonts w:eastAsiaTheme="minorEastAsia"/>
          <w:sz w:val="20"/>
        </w:rPr>
        <w:t>).</w:t>
      </w:r>
    </w:p>
    <w:p w14:paraId="59115D5F" w14:textId="7CE993C5" w:rsidR="005B300F" w:rsidRPr="002E1A05" w:rsidRDefault="008266C1" w:rsidP="00E67DE7">
      <w:pPr>
        <w:jc w:val="both"/>
        <w:rPr>
          <w:rFonts w:eastAsiaTheme="minorEastAsia"/>
          <w:sz w:val="22"/>
          <w:szCs w:val="20"/>
        </w:rPr>
      </w:pPr>
      <w:commentRangeStart w:id="50"/>
      <w:r>
        <w:rPr>
          <w:rFonts w:eastAsiaTheme="minorEastAsia"/>
          <w:sz w:val="20"/>
        </w:rPr>
        <w:t xml:space="preserve">An additional complication arises, because equation (7) may yield a negative value of </w:t>
      </w:r>
      <m:oMath>
        <m:acc>
          <m:accPr>
            <m:ctrlPr>
              <w:rPr>
                <w:rFonts w:ascii="Cambria Math" w:hAnsi="Cambria Math"/>
                <w:sz w:val="22"/>
              </w:rPr>
            </m:ctrlPr>
          </m:accPr>
          <m:e>
            <m:r>
              <m:rPr>
                <m:sty m:val="p"/>
              </m:rPr>
              <w:rPr>
                <w:rFonts w:ascii="Cambria Math" w:hAnsi="Cambria Math"/>
                <w:sz w:val="22"/>
              </w:rPr>
              <m:t>τ</m:t>
            </m:r>
          </m:e>
        </m:acc>
      </m:oMath>
      <w:r w:rsidRPr="00E67DE7">
        <w:rPr>
          <w:rFonts w:eastAsiaTheme="minorEastAsia"/>
          <w:sz w:val="22"/>
          <w:vertAlign w:val="superscript"/>
        </w:rPr>
        <w:t>2</w:t>
      </w:r>
      <w:r w:rsidRPr="00E67DE7">
        <w:rPr>
          <w:rFonts w:eastAsiaTheme="minorEastAsia"/>
          <w:sz w:val="20"/>
          <w:vertAlign w:val="subscript"/>
        </w:rPr>
        <w:t>new</w:t>
      </w:r>
      <w:r>
        <w:rPr>
          <w:rFonts w:eastAsiaTheme="minorEastAsia"/>
          <w:sz w:val="20"/>
          <w:vertAlign w:val="subscript"/>
        </w:rPr>
        <w:t xml:space="preserve">. </w:t>
      </w:r>
      <w:r>
        <w:rPr>
          <w:rFonts w:eastAsiaTheme="minorEastAsia"/>
          <w:sz w:val="20"/>
        </w:rPr>
        <w:t>This problem can be easily avoided by using step halving.</w:t>
      </w:r>
      <w:commentRangeEnd w:id="50"/>
      <w:r>
        <w:rPr>
          <w:rStyle w:val="a6"/>
        </w:rPr>
        <w:commentReference w:id="50"/>
      </w:r>
      <w:r w:rsidR="00B95640">
        <w:rPr>
          <w:rFonts w:eastAsiaTheme="minorEastAsia"/>
          <w:sz w:val="20"/>
        </w:rPr>
        <w:t xml:space="preserve"> For this, we check on each iteration whether </w:t>
      </w:r>
      <m:oMath>
        <m:acc>
          <m:accPr>
            <m:ctrlPr>
              <w:rPr>
                <w:rFonts w:ascii="Cambria Math" w:hAnsi="Cambria Math"/>
                <w:sz w:val="22"/>
              </w:rPr>
            </m:ctrlPr>
          </m:accPr>
          <m:e>
            <m:r>
              <m:rPr>
                <m:sty m:val="p"/>
              </m:rPr>
              <w:rPr>
                <w:rFonts w:ascii="Cambria Math" w:hAnsi="Cambria Math"/>
                <w:sz w:val="22"/>
              </w:rPr>
              <m:t>τ</m:t>
            </m:r>
          </m:e>
        </m:acc>
      </m:oMath>
      <w:r w:rsidR="00B95640" w:rsidRPr="00B95640">
        <w:rPr>
          <w:rFonts w:eastAsiaTheme="minorEastAsia"/>
          <w:sz w:val="22"/>
          <w:vertAlign w:val="superscript"/>
        </w:rPr>
        <w:t>2</w:t>
      </w:r>
      <w:r w:rsidR="00B95640" w:rsidRPr="00B95640">
        <w:rPr>
          <w:rFonts w:eastAsiaTheme="minorEastAsia"/>
          <w:sz w:val="20"/>
          <w:vertAlign w:val="subscript"/>
        </w:rPr>
        <w:t>current</w:t>
      </w:r>
      <w:r w:rsidR="00B95640" w:rsidRPr="00B95640">
        <w:rPr>
          <w:rFonts w:eastAsiaTheme="minorEastAsia"/>
          <w:sz w:val="20"/>
        </w:rPr>
        <w:t xml:space="preserve"> + Δ</w:t>
      </w:r>
      <w:r w:rsidR="00B95640" w:rsidRPr="00B95640">
        <w:rPr>
          <w:rFonts w:eastAsiaTheme="minorEastAsia"/>
          <w:sz w:val="20"/>
          <w:vertAlign w:val="subscript"/>
        </w:rPr>
        <w:t>REML</w:t>
      </w:r>
      <w:r w:rsidR="00B95640">
        <w:rPr>
          <w:rFonts w:eastAsiaTheme="minorEastAsia"/>
          <w:sz w:val="20"/>
          <w:vertAlign w:val="subscript"/>
        </w:rPr>
        <w:t xml:space="preserve"> </w:t>
      </w:r>
      <m:oMath>
        <m:r>
          <w:rPr>
            <w:rFonts w:ascii="Cambria Math" w:eastAsiaTheme="minorEastAsia" w:hAnsi="Cambria Math"/>
            <w:sz w:val="20"/>
            <w:vertAlign w:val="subscript"/>
          </w:rPr>
          <m:t>&lt;</m:t>
        </m:r>
      </m:oMath>
      <w:r w:rsidR="00B95640">
        <w:rPr>
          <w:rFonts w:eastAsiaTheme="minorEastAsia"/>
          <w:sz w:val="20"/>
        </w:rPr>
        <w:t xml:space="preserve"> 0 and if this is the case, we continue to multiply </w:t>
      </w:r>
      <w:r w:rsidR="00B95640" w:rsidRPr="00B95640">
        <w:rPr>
          <w:rFonts w:eastAsiaTheme="minorEastAsia"/>
          <w:sz w:val="20"/>
        </w:rPr>
        <w:t>Δ</w:t>
      </w:r>
      <w:r w:rsidR="00B95640" w:rsidRPr="00B95640">
        <w:rPr>
          <w:rFonts w:eastAsiaTheme="minorEastAsia"/>
          <w:sz w:val="20"/>
          <w:vertAlign w:val="subscript"/>
        </w:rPr>
        <w:t>REML</w:t>
      </w:r>
      <w:r w:rsidR="00EF11C9">
        <w:rPr>
          <w:rFonts w:eastAsiaTheme="minorEastAsia"/>
          <w:sz w:val="20"/>
          <w:vertAlign w:val="subscript"/>
        </w:rPr>
        <w:t xml:space="preserve"> </w:t>
      </w:r>
      <w:r w:rsidR="00EF11C9">
        <w:rPr>
          <w:rFonts w:eastAsiaTheme="minorEastAsia"/>
          <w:sz w:val="20"/>
        </w:rPr>
        <w:t xml:space="preserve">by 1/2 (i.e., first by ½, then by ¼, then by 1/8 and so on) until </w:t>
      </w:r>
      <w:r w:rsidR="00EF11C9" w:rsidRPr="00B95640">
        <w:rPr>
          <w:rFonts w:eastAsiaTheme="minorEastAsia"/>
          <w:sz w:val="20"/>
        </w:rPr>
        <w:t>Δ</w:t>
      </w:r>
      <w:r w:rsidR="00EF11C9" w:rsidRPr="00B95640">
        <w:rPr>
          <w:rFonts w:eastAsiaTheme="minorEastAsia"/>
          <w:sz w:val="20"/>
          <w:vertAlign w:val="subscript"/>
        </w:rPr>
        <w:t>REML</w:t>
      </w:r>
      <w:r w:rsidR="00EF11C9">
        <w:rPr>
          <w:rFonts w:eastAsiaTheme="minorEastAsia"/>
          <w:sz w:val="20"/>
        </w:rPr>
        <w:t xml:space="preserve"> becomes small enough, such that </w:t>
      </w:r>
      <m:oMath>
        <m:acc>
          <m:accPr>
            <m:ctrlPr>
              <w:rPr>
                <w:rFonts w:ascii="Cambria Math" w:hAnsi="Cambria Math"/>
                <w:sz w:val="22"/>
              </w:rPr>
            </m:ctrlPr>
          </m:accPr>
          <m:e>
            <m:r>
              <m:rPr>
                <m:sty m:val="p"/>
              </m:rPr>
              <w:rPr>
                <w:rFonts w:ascii="Cambria Math" w:hAnsi="Cambria Math"/>
                <w:sz w:val="22"/>
              </w:rPr>
              <m:t>τ</m:t>
            </m:r>
          </m:e>
        </m:acc>
      </m:oMath>
      <w:r w:rsidR="00EF11C9" w:rsidRPr="00E67DE7">
        <w:rPr>
          <w:rFonts w:eastAsiaTheme="minorEastAsia"/>
          <w:sz w:val="22"/>
          <w:vertAlign w:val="superscript"/>
        </w:rPr>
        <w:t>2</w:t>
      </w:r>
      <w:r w:rsidR="00EF11C9" w:rsidRPr="00E67DE7">
        <w:rPr>
          <w:rFonts w:eastAsiaTheme="minorEastAsia"/>
          <w:sz w:val="20"/>
          <w:vertAlign w:val="subscript"/>
        </w:rPr>
        <w:t>new</w:t>
      </w:r>
      <w:r w:rsidR="00EF11C9">
        <w:rPr>
          <w:rFonts w:eastAsiaTheme="minorEastAsia"/>
          <w:sz w:val="20"/>
        </w:rPr>
        <w:t xml:space="preserve"> stays nonnegative. This ensures that the final value obtained for </w:t>
      </w:r>
      <m:oMath>
        <m:acc>
          <m:accPr>
            <m:ctrlPr>
              <w:rPr>
                <w:rFonts w:ascii="Cambria Math" w:hAnsi="Cambria Math"/>
                <w:sz w:val="22"/>
              </w:rPr>
            </m:ctrlPr>
          </m:accPr>
          <m:e>
            <m:r>
              <m:rPr>
                <m:sty m:val="p"/>
              </m:rPr>
              <w:rPr>
                <w:rFonts w:ascii="Cambria Math" w:hAnsi="Cambria Math"/>
                <w:sz w:val="22"/>
              </w:rPr>
              <m:t>τ</m:t>
            </m:r>
          </m:e>
        </m:acc>
      </m:oMath>
      <w:r w:rsidR="00EF11C9" w:rsidRPr="002D4A23">
        <w:rPr>
          <w:rFonts w:eastAsiaTheme="minorEastAsia"/>
          <w:sz w:val="22"/>
          <w:vertAlign w:val="superscript"/>
        </w:rPr>
        <w:t>2</w:t>
      </w:r>
      <w:r w:rsidR="00EF11C9">
        <w:rPr>
          <w:rFonts w:eastAsiaTheme="minorEastAsia"/>
          <w:sz w:val="22"/>
        </w:rPr>
        <w:t xml:space="preserve"> </w:t>
      </w:r>
      <w:r w:rsidR="00EF11C9">
        <w:rPr>
          <w:rFonts w:eastAsiaTheme="minorEastAsia"/>
          <w:sz w:val="20"/>
          <w:szCs w:val="20"/>
        </w:rPr>
        <w:t>is also nonnegative.</w:t>
      </w:r>
      <w:r w:rsidR="00EF11C9">
        <w:rPr>
          <w:rFonts w:eastAsiaTheme="minorEastAsia"/>
          <w:sz w:val="22"/>
          <w:vertAlign w:val="superscript"/>
        </w:rPr>
        <w:t xml:space="preserve">  </w:t>
      </w:r>
      <w:r w:rsidR="00EF11C9">
        <w:rPr>
          <w:rFonts w:eastAsiaTheme="minorEastAsia"/>
          <w:sz w:val="20"/>
        </w:rPr>
        <w:t xml:space="preserve">  </w:t>
      </w:r>
      <w:r w:rsidR="00B95640">
        <w:rPr>
          <w:rFonts w:eastAsiaTheme="minorEastAsia"/>
          <w:sz w:val="20"/>
        </w:rPr>
        <w:t xml:space="preserve"> </w:t>
      </w:r>
      <w:r w:rsidR="00E67DE7" w:rsidRPr="00E67DE7">
        <w:rPr>
          <w:rFonts w:eastAsiaTheme="minorEastAsia"/>
          <w:sz w:val="20"/>
          <w:szCs w:val="20"/>
        </w:rPr>
        <w:t xml:space="preserve"> </w:t>
      </w:r>
      <w:r w:rsidR="00E67DE7" w:rsidRPr="00E67DE7">
        <w:rPr>
          <w:rFonts w:eastAsiaTheme="minorEastAsia"/>
          <w:sz w:val="22"/>
          <w:szCs w:val="20"/>
        </w:rPr>
        <w:t xml:space="preserve"> </w:t>
      </w:r>
      <w:r w:rsidR="008B777F" w:rsidRPr="00E67DE7">
        <w:rPr>
          <w:rFonts w:eastAsiaTheme="minorEastAsia"/>
          <w:sz w:val="22"/>
          <w:szCs w:val="20"/>
        </w:rPr>
        <w:t xml:space="preserve">  </w:t>
      </w:r>
      <w:r w:rsidR="00AA76CC" w:rsidRPr="00E67DE7">
        <w:rPr>
          <w:rFonts w:eastAsiaTheme="minorEastAsia"/>
          <w:sz w:val="22"/>
          <w:szCs w:val="20"/>
        </w:rPr>
        <w:t xml:space="preserve"> </w:t>
      </w:r>
      <w:r w:rsidR="005B300F" w:rsidRPr="00E67DE7">
        <w:rPr>
          <w:rFonts w:eastAsiaTheme="minorEastAsia"/>
          <w:sz w:val="22"/>
          <w:szCs w:val="20"/>
        </w:rPr>
        <w:t xml:space="preserve"> </w:t>
      </w:r>
      <w:commentRangeEnd w:id="49"/>
      <w:r w:rsidR="00855A94" w:rsidRPr="00E67DE7">
        <w:rPr>
          <w:rFonts w:eastAsiaTheme="minorEastAsia"/>
          <w:sz w:val="22"/>
          <w:szCs w:val="20"/>
        </w:rPr>
        <w:commentReference w:id="49"/>
      </w:r>
    </w:p>
    <w:p w14:paraId="3F05BFD8" w14:textId="77777777" w:rsidR="000D63BB" w:rsidRPr="000D63BB" w:rsidRDefault="000D63BB" w:rsidP="0013259B">
      <w:pPr>
        <w:shd w:val="clear" w:color="auto" w:fill="FFFFFF"/>
        <w:jc w:val="both"/>
        <w:rPr>
          <w:sz w:val="20"/>
          <w:szCs w:val="20"/>
        </w:rPr>
      </w:pPr>
    </w:p>
    <w:p w14:paraId="5D580D9F" w14:textId="5FA05C64" w:rsidR="00C81F92" w:rsidRPr="007C3B8C" w:rsidRDefault="00C81F92" w:rsidP="00A06DBB">
      <w:pPr>
        <w:jc w:val="both"/>
        <w:rPr>
          <w:sz w:val="20"/>
          <w:szCs w:val="20"/>
        </w:rPr>
      </w:pPr>
      <w:r>
        <w:rPr>
          <w:sz w:val="20"/>
          <w:szCs w:val="20"/>
        </w:rPr>
        <w:br w:type="page"/>
      </w:r>
    </w:p>
    <w:p w14:paraId="693BC3F7" w14:textId="7A0EEB26" w:rsidR="00C81F92" w:rsidRDefault="00F80981" w:rsidP="008855B2">
      <w:pPr>
        <w:shd w:val="clear" w:color="auto" w:fill="FFFFFF"/>
        <w:jc w:val="both"/>
        <w:rPr>
          <w:sz w:val="20"/>
        </w:rPr>
      </w:pPr>
      <w:r>
        <w:rPr>
          <w:sz w:val="20"/>
        </w:rPr>
        <w:lastRenderedPageBreak/>
        <w:t>LIMITATIONS</w:t>
      </w:r>
      <w:r w:rsidR="00E60791">
        <w:rPr>
          <w:sz w:val="20"/>
        </w:rPr>
        <w:t xml:space="preserve"> </w:t>
      </w:r>
    </w:p>
    <w:p w14:paraId="4E83524D" w14:textId="022D6FB3" w:rsidR="000F5F09" w:rsidRDefault="00A97D43" w:rsidP="00A97D43">
      <w:pPr>
        <w:shd w:val="clear" w:color="auto" w:fill="FFFFFF"/>
        <w:jc w:val="both"/>
        <w:rPr>
          <w:sz w:val="20"/>
        </w:rPr>
      </w:pPr>
      <w:r>
        <w:rPr>
          <w:sz w:val="20"/>
        </w:rPr>
        <w:t xml:space="preserve">Even though the proposed method is </w:t>
      </w:r>
      <w:r w:rsidR="00D52E14">
        <w:rPr>
          <w:sz w:val="20"/>
        </w:rPr>
        <w:t>encouraging</w:t>
      </w:r>
      <w:r>
        <w:rPr>
          <w:sz w:val="20"/>
        </w:rPr>
        <w:t>, t</w:t>
      </w:r>
      <w:r w:rsidR="00E60791">
        <w:rPr>
          <w:sz w:val="20"/>
        </w:rPr>
        <w:t>here are s</w:t>
      </w:r>
      <w:r w:rsidR="00551AAC">
        <w:rPr>
          <w:sz w:val="20"/>
        </w:rPr>
        <w:t>ome</w:t>
      </w:r>
      <w:r w:rsidR="00E60791">
        <w:rPr>
          <w:sz w:val="20"/>
        </w:rPr>
        <w:t xml:space="preserve"> limitations in the estimation process </w:t>
      </w:r>
      <w:r w:rsidR="00BE0A86">
        <w:rPr>
          <w:sz w:val="20"/>
        </w:rPr>
        <w:t xml:space="preserve">of the unknown parameters </w:t>
      </w:r>
      <w:r w:rsidR="00BE0A86">
        <w:rPr>
          <w:sz w:val="20"/>
          <w:szCs w:val="20"/>
        </w:rPr>
        <w:t>(</w:t>
      </w:r>
      <w:r w:rsidR="00BE0A86">
        <w:rPr>
          <w:sz w:val="20"/>
          <w:szCs w:val="20"/>
          <w:lang w:val="el-GR"/>
        </w:rPr>
        <w:t>β</w:t>
      </w:r>
      <w:r w:rsidR="00BE0A86">
        <w:rPr>
          <w:sz w:val="20"/>
          <w:szCs w:val="20"/>
        </w:rPr>
        <w:t>,</w:t>
      </w:r>
      <w:r w:rsidR="00BE0A86" w:rsidRPr="00BE0A86">
        <w:rPr>
          <w:sz w:val="20"/>
          <w:szCs w:val="20"/>
        </w:rPr>
        <w:t xml:space="preserve"> </w:t>
      </w:r>
      <w:r w:rsidR="00BE0A86">
        <w:rPr>
          <w:sz w:val="20"/>
          <w:szCs w:val="20"/>
          <w:lang w:val="el-GR"/>
        </w:rPr>
        <w:t>τ</w:t>
      </w:r>
      <w:r w:rsidR="00BE0A86" w:rsidRPr="00F80981">
        <w:rPr>
          <w:sz w:val="20"/>
          <w:szCs w:val="20"/>
          <w:vertAlign w:val="superscript"/>
        </w:rPr>
        <w:t>2</w:t>
      </w:r>
      <w:r w:rsidR="00BE0A86" w:rsidRPr="00DF410A">
        <w:rPr>
          <w:sz w:val="20"/>
          <w:szCs w:val="20"/>
        </w:rPr>
        <w:t xml:space="preserve">) </w:t>
      </w:r>
      <w:r w:rsidR="00E60791">
        <w:rPr>
          <w:sz w:val="20"/>
        </w:rPr>
        <w:t xml:space="preserve">that </w:t>
      </w:r>
      <w:r w:rsidR="00A11B24">
        <w:rPr>
          <w:sz w:val="20"/>
        </w:rPr>
        <w:t>should be addressed</w:t>
      </w:r>
      <w:r w:rsidR="00E60791">
        <w:rPr>
          <w:sz w:val="20"/>
        </w:rPr>
        <w:t>.</w:t>
      </w:r>
      <w:r w:rsidR="000F5F09">
        <w:rPr>
          <w:sz w:val="20"/>
        </w:rPr>
        <w:t xml:space="preserve"> </w:t>
      </w:r>
    </w:p>
    <w:p w14:paraId="3ADD5708" w14:textId="30A1235D" w:rsidR="00A97D43" w:rsidRDefault="00A11B24" w:rsidP="000F5F09">
      <w:pPr>
        <w:shd w:val="clear" w:color="auto" w:fill="FFFFFF"/>
        <w:jc w:val="both"/>
        <w:rPr>
          <w:sz w:val="20"/>
        </w:rPr>
      </w:pPr>
      <w:r>
        <w:rPr>
          <w:sz w:val="20"/>
        </w:rPr>
        <w:t>A</w:t>
      </w:r>
      <w:r w:rsidR="000F5F09">
        <w:rPr>
          <w:sz w:val="20"/>
        </w:rPr>
        <w:t xml:space="preserve"> major difficulty</w:t>
      </w:r>
      <w:r>
        <w:rPr>
          <w:sz w:val="20"/>
        </w:rPr>
        <w:t xml:space="preserve"> of </w:t>
      </w:r>
      <w:r w:rsidR="00D52E14">
        <w:rPr>
          <w:sz w:val="20"/>
        </w:rPr>
        <w:t>this</w:t>
      </w:r>
      <w:r>
        <w:rPr>
          <w:sz w:val="20"/>
        </w:rPr>
        <w:t xml:space="preserve"> method is the computational cost, since REML</w:t>
      </w:r>
      <w:r w:rsidR="000F5F09">
        <w:rPr>
          <w:sz w:val="20"/>
        </w:rPr>
        <w:t xml:space="preserve"> is a method of estimation for variance parameters, which requires an iterative scheme. This means that </w:t>
      </w:r>
      <w:r w:rsidR="00BE0A86">
        <w:rPr>
          <w:sz w:val="20"/>
        </w:rPr>
        <w:t xml:space="preserve">a lot of </w:t>
      </w:r>
      <w:r w:rsidR="00A97D43">
        <w:rPr>
          <w:sz w:val="20"/>
        </w:rPr>
        <w:t>calculations</w:t>
      </w:r>
      <w:r w:rsidR="00BE0A86">
        <w:rPr>
          <w:sz w:val="20"/>
        </w:rPr>
        <w:t xml:space="preserve"> are required to get the </w:t>
      </w:r>
      <w:r w:rsidR="00A97D43">
        <w:rPr>
          <w:sz w:val="20"/>
        </w:rPr>
        <w:t xml:space="preserve">desirable </w:t>
      </w:r>
      <w:r w:rsidR="00BE0A86">
        <w:rPr>
          <w:sz w:val="20"/>
        </w:rPr>
        <w:t>solution and hence</w:t>
      </w:r>
      <w:r w:rsidR="00A97D43">
        <w:rPr>
          <w:sz w:val="20"/>
        </w:rPr>
        <w:t xml:space="preserve"> more time is needed. However, after c</w:t>
      </w:r>
      <w:r w:rsidR="00BE0A86">
        <w:rPr>
          <w:sz w:val="20"/>
        </w:rPr>
        <w:t xml:space="preserve">omparing other iterative </w:t>
      </w:r>
      <w:r w:rsidR="00A97D43">
        <w:rPr>
          <w:sz w:val="20"/>
        </w:rPr>
        <w:t>and</w:t>
      </w:r>
      <w:r w:rsidR="00BE0A86">
        <w:rPr>
          <w:sz w:val="20"/>
        </w:rPr>
        <w:t xml:space="preserve"> non-iterative methods</w:t>
      </w:r>
      <w:r w:rsidR="001B6417">
        <w:rPr>
          <w:sz w:val="20"/>
        </w:rPr>
        <w:t xml:space="preserve">, </w:t>
      </w:r>
      <w:r w:rsidR="00A97D43">
        <w:rPr>
          <w:sz w:val="20"/>
        </w:rPr>
        <w:t>it was noticed that the use of REML estimation is the most preferable.</w:t>
      </w:r>
    </w:p>
    <w:p w14:paraId="55EDE1FB" w14:textId="77777777" w:rsidR="00551AAC" w:rsidRDefault="005F69BD" w:rsidP="00551AAC">
      <w:pPr>
        <w:shd w:val="clear" w:color="auto" w:fill="FFFFFF"/>
        <w:jc w:val="both"/>
        <w:rPr>
          <w:sz w:val="20"/>
          <w:szCs w:val="20"/>
        </w:rPr>
      </w:pPr>
      <w:r>
        <w:rPr>
          <w:sz w:val="20"/>
        </w:rPr>
        <w:t xml:space="preserve">Furthermore, through the estimation procedure there are </w:t>
      </w:r>
      <w:r w:rsidR="00BF236C">
        <w:rPr>
          <w:sz w:val="20"/>
        </w:rPr>
        <w:t>different</w:t>
      </w:r>
      <w:r>
        <w:rPr>
          <w:sz w:val="20"/>
        </w:rPr>
        <w:t xml:space="preserve"> methods and algorithms combined</w:t>
      </w:r>
      <w:r w:rsidR="00BF236C">
        <w:rPr>
          <w:sz w:val="20"/>
        </w:rPr>
        <w:t xml:space="preserve">. This could cause </w:t>
      </w:r>
      <w:commentRangeStart w:id="51"/>
      <w:r w:rsidR="00BF236C">
        <w:rPr>
          <w:sz w:val="20"/>
        </w:rPr>
        <w:t>confusion</w:t>
      </w:r>
      <w:commentRangeEnd w:id="51"/>
      <w:r w:rsidR="00BE3FE9">
        <w:rPr>
          <w:rStyle w:val="a6"/>
        </w:rPr>
        <w:commentReference w:id="51"/>
      </w:r>
      <w:r w:rsidR="00BF236C">
        <w:rPr>
          <w:sz w:val="20"/>
        </w:rPr>
        <w:t xml:space="preserve"> to the accurate and simultaneous estimation of </w:t>
      </w:r>
      <w:r w:rsidR="00BF236C">
        <w:rPr>
          <w:sz w:val="20"/>
          <w:szCs w:val="20"/>
        </w:rPr>
        <w:t>(</w:t>
      </w:r>
      <w:r w:rsidR="00BF236C">
        <w:rPr>
          <w:sz w:val="20"/>
          <w:szCs w:val="20"/>
          <w:lang w:val="el-GR"/>
        </w:rPr>
        <w:t>β</w:t>
      </w:r>
      <w:r w:rsidR="00BF236C">
        <w:rPr>
          <w:sz w:val="20"/>
          <w:szCs w:val="20"/>
        </w:rPr>
        <w:t>,</w:t>
      </w:r>
      <w:r w:rsidR="00BF236C" w:rsidRPr="00BE0A86">
        <w:rPr>
          <w:sz w:val="20"/>
          <w:szCs w:val="20"/>
        </w:rPr>
        <w:t xml:space="preserve"> </w:t>
      </w:r>
      <w:r w:rsidR="00BF236C">
        <w:rPr>
          <w:sz w:val="20"/>
          <w:szCs w:val="20"/>
          <w:lang w:val="el-GR"/>
        </w:rPr>
        <w:t>τ</w:t>
      </w:r>
      <w:r w:rsidR="00BF236C" w:rsidRPr="00F80981">
        <w:rPr>
          <w:sz w:val="20"/>
          <w:szCs w:val="20"/>
          <w:vertAlign w:val="superscript"/>
        </w:rPr>
        <w:t>2</w:t>
      </w:r>
      <w:r w:rsidR="00BF236C" w:rsidRPr="00DF410A">
        <w:rPr>
          <w:sz w:val="20"/>
          <w:szCs w:val="20"/>
        </w:rPr>
        <w:t>)</w:t>
      </w:r>
      <w:r w:rsidR="00BF236C">
        <w:rPr>
          <w:sz w:val="20"/>
          <w:szCs w:val="20"/>
        </w:rPr>
        <w:t xml:space="preserve">, since there are </w:t>
      </w:r>
      <w:r w:rsidR="00551AAC">
        <w:rPr>
          <w:sz w:val="20"/>
          <w:szCs w:val="20"/>
        </w:rPr>
        <w:t>several</w:t>
      </w:r>
      <w:r w:rsidR="00BF236C">
        <w:rPr>
          <w:sz w:val="20"/>
          <w:szCs w:val="20"/>
        </w:rPr>
        <w:t xml:space="preserve"> parameters that</w:t>
      </w:r>
      <w:r w:rsidR="00551AAC">
        <w:rPr>
          <w:sz w:val="20"/>
          <w:szCs w:val="20"/>
        </w:rPr>
        <w:t xml:space="preserve"> we should be aware of.</w:t>
      </w:r>
    </w:p>
    <w:p w14:paraId="3153E769" w14:textId="55D13512" w:rsidR="000F5F09" w:rsidRDefault="000F5F09" w:rsidP="00551AAC">
      <w:pPr>
        <w:shd w:val="clear" w:color="auto" w:fill="FFFFFF"/>
        <w:jc w:val="both"/>
        <w:rPr>
          <w:sz w:val="20"/>
        </w:rPr>
      </w:pPr>
      <w:r>
        <w:rPr>
          <w:sz w:val="20"/>
        </w:rPr>
        <w:br w:type="page"/>
      </w:r>
    </w:p>
    <w:p w14:paraId="33C99AF5" w14:textId="20361817" w:rsidR="00F80981" w:rsidRDefault="00902030" w:rsidP="008855B2">
      <w:pPr>
        <w:shd w:val="clear" w:color="auto" w:fill="FFFFFF"/>
        <w:jc w:val="both"/>
        <w:rPr>
          <w:sz w:val="20"/>
        </w:rPr>
      </w:pPr>
      <w:r>
        <w:rPr>
          <w:sz w:val="20"/>
        </w:rPr>
        <w:lastRenderedPageBreak/>
        <w:t>CONCLUSION</w:t>
      </w:r>
    </w:p>
    <w:p w14:paraId="5646ED6A" w14:textId="307AEB4B" w:rsidR="005F69BD" w:rsidRDefault="000D4FCE" w:rsidP="008855B2">
      <w:pPr>
        <w:shd w:val="clear" w:color="auto" w:fill="FFFFFF"/>
        <w:jc w:val="both"/>
        <w:rPr>
          <w:sz w:val="20"/>
          <w:szCs w:val="20"/>
        </w:rPr>
      </w:pPr>
      <w:r>
        <w:rPr>
          <w:sz w:val="20"/>
        </w:rPr>
        <w:t xml:space="preserve">The proposed method </w:t>
      </w:r>
      <w:r w:rsidR="00CB72C0">
        <w:rPr>
          <w:sz w:val="20"/>
        </w:rPr>
        <w:t xml:space="preserve">for the simultaneous estimation of </w:t>
      </w:r>
      <w:r w:rsidR="00CB72C0">
        <w:rPr>
          <w:sz w:val="20"/>
          <w:szCs w:val="20"/>
        </w:rPr>
        <w:t>(</w:t>
      </w:r>
      <w:r w:rsidR="00CB72C0">
        <w:rPr>
          <w:sz w:val="20"/>
          <w:szCs w:val="20"/>
          <w:lang w:val="el-GR"/>
        </w:rPr>
        <w:t>β</w:t>
      </w:r>
      <w:r w:rsidR="00CB72C0" w:rsidRPr="00DF410A">
        <w:rPr>
          <w:sz w:val="20"/>
          <w:szCs w:val="20"/>
        </w:rPr>
        <w:t xml:space="preserve">, </w:t>
      </w:r>
      <w:r w:rsidR="00CB72C0">
        <w:rPr>
          <w:sz w:val="20"/>
          <w:szCs w:val="20"/>
          <w:lang w:val="el-GR"/>
        </w:rPr>
        <w:t>τ</w:t>
      </w:r>
      <w:r w:rsidR="00CB72C0" w:rsidRPr="00F80981">
        <w:rPr>
          <w:sz w:val="20"/>
          <w:szCs w:val="20"/>
          <w:vertAlign w:val="superscript"/>
        </w:rPr>
        <w:t>2</w:t>
      </w:r>
      <w:r w:rsidR="00CB72C0" w:rsidRPr="00DF410A">
        <w:rPr>
          <w:sz w:val="20"/>
          <w:szCs w:val="20"/>
        </w:rPr>
        <w:t xml:space="preserve">) </w:t>
      </w:r>
      <w:r w:rsidR="00CB72C0">
        <w:rPr>
          <w:sz w:val="20"/>
        </w:rPr>
        <w:t>i</w:t>
      </w:r>
      <w:r>
        <w:rPr>
          <w:sz w:val="20"/>
        </w:rPr>
        <w:t>s the implementation of LASSO</w:t>
      </w:r>
      <w:r w:rsidR="00E30878">
        <w:rPr>
          <w:sz w:val="20"/>
        </w:rPr>
        <w:t xml:space="preserve"> (</w:t>
      </w:r>
      <w:r w:rsidR="00E30878">
        <w:rPr>
          <w:sz w:val="20"/>
          <w:szCs w:val="20"/>
        </w:rPr>
        <w:t>Least Absolute Shrinkage and Selection Operator)</w:t>
      </w:r>
      <w:r w:rsidR="00E30878">
        <w:rPr>
          <w:sz w:val="20"/>
        </w:rPr>
        <w:t xml:space="preserve"> </w:t>
      </w:r>
      <w:r>
        <w:rPr>
          <w:sz w:val="20"/>
        </w:rPr>
        <w:t xml:space="preserve">regularization in </w:t>
      </w:r>
      <w:r w:rsidR="00E30878">
        <w:rPr>
          <w:sz w:val="20"/>
        </w:rPr>
        <w:t>weighted meta-regression and specifically</w:t>
      </w:r>
      <w:r w:rsidR="00CB72C0">
        <w:rPr>
          <w:sz w:val="20"/>
        </w:rPr>
        <w:t>,</w:t>
      </w:r>
      <w:r w:rsidR="00E30878">
        <w:rPr>
          <w:sz w:val="20"/>
        </w:rPr>
        <w:t xml:space="preserve"> in REML </w:t>
      </w:r>
      <w:r w:rsidR="00C3185B">
        <w:rPr>
          <w:sz w:val="20"/>
        </w:rPr>
        <w:t xml:space="preserve">(Restricted Maximum Likelihood) </w:t>
      </w:r>
      <w:r w:rsidR="00E30878">
        <w:rPr>
          <w:sz w:val="20"/>
        </w:rPr>
        <w:t xml:space="preserve">estimation. </w:t>
      </w:r>
      <w:r w:rsidR="00CB72C0">
        <w:rPr>
          <w:sz w:val="20"/>
        </w:rPr>
        <w:t xml:space="preserve">After that, the Fischer scoring algorithm is suggested to obtain the unknown parameter </w:t>
      </w:r>
      <m:oMath>
        <m:acc>
          <m:accPr>
            <m:ctrlPr>
              <w:rPr>
                <w:rFonts w:ascii="Cambria Math" w:hAnsi="Cambria Math"/>
                <w:sz w:val="22"/>
              </w:rPr>
            </m:ctrlPr>
          </m:accPr>
          <m:e>
            <m:r>
              <m:rPr>
                <m:sty m:val="p"/>
              </m:rPr>
              <w:rPr>
                <w:rFonts w:ascii="Cambria Math" w:hAnsi="Cambria Math"/>
                <w:sz w:val="22"/>
              </w:rPr>
              <m:t>τ</m:t>
            </m:r>
          </m:e>
        </m:acc>
      </m:oMath>
      <w:r w:rsidR="00CB72C0" w:rsidRPr="002D4A23">
        <w:rPr>
          <w:rFonts w:eastAsiaTheme="minorEastAsia"/>
          <w:sz w:val="22"/>
          <w:vertAlign w:val="superscript"/>
        </w:rPr>
        <w:t>2</w:t>
      </w:r>
      <w:r w:rsidR="00CB72C0">
        <w:rPr>
          <w:rFonts w:eastAsiaTheme="minorEastAsia"/>
          <w:sz w:val="22"/>
        </w:rPr>
        <w:t xml:space="preserve"> </w:t>
      </w:r>
      <w:r w:rsidR="00CB72C0">
        <w:rPr>
          <w:rFonts w:eastAsiaTheme="minorEastAsia"/>
          <w:sz w:val="20"/>
        </w:rPr>
        <w:t xml:space="preserve">and then, the unknown parameter </w:t>
      </w:r>
      <m:oMath>
        <m:acc>
          <m:accPr>
            <m:ctrlPr>
              <w:rPr>
                <w:rFonts w:ascii="Cambria Math" w:hAnsi="Cambria Math"/>
                <w:sz w:val="22"/>
              </w:rPr>
            </m:ctrlPr>
          </m:accPr>
          <m:e>
            <m:r>
              <m:rPr>
                <m:sty m:val="p"/>
              </m:rPr>
              <w:rPr>
                <w:rFonts w:ascii="Cambria Math" w:hAnsi="Cambria Math"/>
                <w:sz w:val="22"/>
              </w:rPr>
              <m:t>β</m:t>
            </m:r>
          </m:e>
        </m:acc>
      </m:oMath>
      <w:r w:rsidR="00CB72C0">
        <w:rPr>
          <w:rFonts w:eastAsiaTheme="minorEastAsia"/>
          <w:sz w:val="22"/>
        </w:rPr>
        <w:t xml:space="preserve"> </w:t>
      </w:r>
      <w:r w:rsidR="00CB72C0">
        <w:rPr>
          <w:rFonts w:eastAsiaTheme="minorEastAsia"/>
          <w:sz w:val="20"/>
        </w:rPr>
        <w:t>can be derived from the LARS (Least Angle Regression) algorithm.</w:t>
      </w:r>
      <w:r w:rsidR="00387B9A">
        <w:rPr>
          <w:rFonts w:eastAsiaTheme="minorEastAsia"/>
          <w:sz w:val="20"/>
        </w:rPr>
        <w:t xml:space="preserve"> </w:t>
      </w:r>
      <w:r w:rsidR="00B64289">
        <w:rPr>
          <w:rFonts w:eastAsiaTheme="minorEastAsia"/>
          <w:sz w:val="20"/>
        </w:rPr>
        <w:t>T</w:t>
      </w:r>
      <w:r w:rsidR="0071760D">
        <w:rPr>
          <w:rFonts w:eastAsiaTheme="minorEastAsia"/>
          <w:sz w:val="20"/>
        </w:rPr>
        <w:t xml:space="preserve">his way, data overfitting is curtailed and in the same time the estimates of the unknown parameters </w:t>
      </w:r>
      <w:r w:rsidR="0071760D">
        <w:rPr>
          <w:sz w:val="20"/>
          <w:szCs w:val="20"/>
        </w:rPr>
        <w:t>(</w:t>
      </w:r>
      <w:r w:rsidR="0071760D">
        <w:rPr>
          <w:sz w:val="20"/>
          <w:szCs w:val="20"/>
          <w:lang w:val="el-GR"/>
        </w:rPr>
        <w:t>β</w:t>
      </w:r>
      <w:r w:rsidR="0071760D" w:rsidRPr="00DF410A">
        <w:rPr>
          <w:sz w:val="20"/>
          <w:szCs w:val="20"/>
        </w:rPr>
        <w:t xml:space="preserve">, </w:t>
      </w:r>
      <w:r w:rsidR="0071760D">
        <w:rPr>
          <w:sz w:val="20"/>
          <w:szCs w:val="20"/>
          <w:lang w:val="el-GR"/>
        </w:rPr>
        <w:t>τ</w:t>
      </w:r>
      <w:r w:rsidR="0071760D" w:rsidRPr="00F80981">
        <w:rPr>
          <w:sz w:val="20"/>
          <w:szCs w:val="20"/>
          <w:vertAlign w:val="superscript"/>
        </w:rPr>
        <w:t>2</w:t>
      </w:r>
      <w:r w:rsidR="0071760D" w:rsidRPr="00DF410A">
        <w:rPr>
          <w:sz w:val="20"/>
          <w:szCs w:val="20"/>
        </w:rPr>
        <w:t>)</w:t>
      </w:r>
      <w:r w:rsidR="0071760D">
        <w:rPr>
          <w:sz w:val="20"/>
          <w:szCs w:val="20"/>
        </w:rPr>
        <w:t xml:space="preserve"> are obtained.</w:t>
      </w:r>
    </w:p>
    <w:p w14:paraId="624CD06D" w14:textId="1D4914A9" w:rsidR="0071760D" w:rsidRPr="0071760D" w:rsidRDefault="0071760D" w:rsidP="008855B2">
      <w:pPr>
        <w:shd w:val="clear" w:color="auto" w:fill="FFFFFF"/>
        <w:jc w:val="both"/>
        <w:rPr>
          <w:sz w:val="20"/>
        </w:rPr>
      </w:pPr>
      <w:r>
        <w:rPr>
          <w:sz w:val="20"/>
          <w:szCs w:val="20"/>
        </w:rPr>
        <w:t xml:space="preserve">Besides some limitations of this method, </w:t>
      </w:r>
      <w:r w:rsidR="00E5618F">
        <w:rPr>
          <w:sz w:val="20"/>
          <w:szCs w:val="20"/>
        </w:rPr>
        <w:t>P</w:t>
      </w:r>
      <w:r>
        <w:rPr>
          <w:sz w:val="20"/>
          <w:szCs w:val="20"/>
        </w:rPr>
        <w:t xml:space="preserve">enalized </w:t>
      </w:r>
      <w:r w:rsidR="00E5618F">
        <w:rPr>
          <w:sz w:val="20"/>
          <w:szCs w:val="20"/>
        </w:rPr>
        <w:t xml:space="preserve">Restricted Maximum Likelihood estimation is a rigorous method, in which the adjustment of overfitting is directly built into the model development. It is </w:t>
      </w:r>
      <w:r w:rsidR="00B64289">
        <w:rPr>
          <w:sz w:val="20"/>
          <w:szCs w:val="20"/>
        </w:rPr>
        <w:t xml:space="preserve">a promising method that combines different procedures to get the estimates of the unknown parameters and that could have future </w:t>
      </w:r>
      <w:r w:rsidR="006445E1">
        <w:rPr>
          <w:sz w:val="20"/>
          <w:szCs w:val="20"/>
        </w:rPr>
        <w:t>expansions for the prediction models.</w:t>
      </w:r>
    </w:p>
    <w:sectPr w:rsidR="0071760D" w:rsidRPr="0071760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panikolaou, I. (Ioanna)" w:date="2018-11-09T12:25:00Z" w:initials="PI(">
    <w:p w14:paraId="69F410D8" w14:textId="055099DD" w:rsidR="001515EF" w:rsidRDefault="001515EF">
      <w:pPr>
        <w:pStyle w:val="a7"/>
      </w:pPr>
      <w:r>
        <w:rPr>
          <w:rStyle w:val="a6"/>
        </w:rPr>
        <w:annotationRef/>
      </w:r>
      <w:r w:rsidRPr="00C4323C">
        <w:rPr>
          <w:rStyle w:val="articletitle"/>
          <w:rFonts w:ascii="Open Sans" w:hAnsi="Open Sans" w:cs="Open Sans"/>
          <w:i/>
          <w:iCs/>
          <w:color w:val="1C1D1E"/>
          <w:sz w:val="21"/>
          <w:szCs w:val="21"/>
        </w:rPr>
        <w:t>Neely JG, et al.</w:t>
      </w:r>
      <w:r>
        <w:rPr>
          <w:rStyle w:val="articletitle"/>
          <w:rFonts w:ascii="Open Sans" w:hAnsi="Open Sans" w:cs="Open Sans"/>
          <w:i/>
          <w:iCs/>
          <w:color w:val="1C1D1E"/>
          <w:sz w:val="21"/>
          <w:szCs w:val="21"/>
        </w:rPr>
        <w:t xml:space="preserve"> </w:t>
      </w:r>
      <w:r w:rsidRPr="00C4323C">
        <w:rPr>
          <w:rStyle w:val="articletitle"/>
          <w:rFonts w:ascii="Open Sans" w:hAnsi="Open Sans" w:cs="Open Sans"/>
          <w:i/>
          <w:iCs/>
          <w:color w:val="1C1D1E"/>
          <w:sz w:val="21"/>
          <w:szCs w:val="21"/>
        </w:rPr>
        <w:t>A practical guide to understanding systematic reviews and meta-analyses.</w:t>
      </w:r>
      <w:r>
        <w:rPr>
          <w:rStyle w:val="articletitle"/>
          <w:rFonts w:ascii="Open Sans" w:hAnsi="Open Sans" w:cs="Open Sans"/>
          <w:i/>
          <w:iCs/>
          <w:color w:val="1C1D1E"/>
          <w:sz w:val="21"/>
          <w:szCs w:val="21"/>
        </w:rPr>
        <w:t xml:space="preserve"> </w:t>
      </w:r>
      <w:proofErr w:type="spellStart"/>
      <w:r w:rsidRPr="00C4323C">
        <w:rPr>
          <w:rStyle w:val="articletitle"/>
          <w:rFonts w:ascii="Open Sans" w:hAnsi="Open Sans" w:cs="Open Sans"/>
          <w:i/>
          <w:iCs/>
          <w:color w:val="1C1D1E"/>
          <w:sz w:val="21"/>
          <w:szCs w:val="21"/>
        </w:rPr>
        <w:t>Otolaryngol</w:t>
      </w:r>
      <w:proofErr w:type="spellEnd"/>
      <w:r w:rsidRPr="00C4323C">
        <w:rPr>
          <w:rStyle w:val="articletitle"/>
          <w:rFonts w:ascii="Open Sans" w:hAnsi="Open Sans" w:cs="Open Sans"/>
          <w:i/>
          <w:iCs/>
          <w:color w:val="1C1D1E"/>
          <w:sz w:val="21"/>
          <w:szCs w:val="21"/>
        </w:rPr>
        <w:t xml:space="preserve"> Head Neck Surg. 2010</w:t>
      </w:r>
      <w:r>
        <w:rPr>
          <w:rStyle w:val="articletitle"/>
          <w:rFonts w:ascii="Open Sans" w:hAnsi="Open Sans" w:cs="Open Sans"/>
          <w:i/>
          <w:iCs/>
          <w:color w:val="1C1D1E"/>
          <w:sz w:val="21"/>
          <w:szCs w:val="21"/>
        </w:rPr>
        <w:t>;</w:t>
      </w:r>
    </w:p>
  </w:comment>
  <w:comment w:id="1" w:author="Papanikolaou, I. (Ioanna)" w:date="2018-11-08T13:23:00Z" w:initials="PI(">
    <w:p w14:paraId="3AA215E7" w14:textId="68994500" w:rsidR="001515EF" w:rsidRDefault="001515EF" w:rsidP="004E62B2">
      <w:pPr>
        <w:pStyle w:val="a7"/>
        <w:rPr>
          <w:rStyle w:val="HTML"/>
          <w:rFonts w:ascii="Open Sans" w:hAnsi="Open Sans" w:cs="Open Sans"/>
          <w:color w:val="1C1D1E"/>
          <w:sz w:val="21"/>
          <w:szCs w:val="21"/>
          <w:lang w:val="en"/>
        </w:rPr>
      </w:pPr>
      <w:r>
        <w:rPr>
          <w:rStyle w:val="a6"/>
        </w:rPr>
        <w:annotationRef/>
      </w:r>
      <w:r>
        <w:rPr>
          <w:rStyle w:val="author"/>
          <w:rFonts w:ascii="Open Sans" w:hAnsi="Open Sans" w:cs="Open Sans"/>
          <w:i/>
          <w:iCs/>
          <w:color w:val="1C1D1E"/>
          <w:sz w:val="21"/>
          <w:szCs w:val="21"/>
          <w:lang w:val="en"/>
        </w:rPr>
        <w:t>Normand SLT</w:t>
      </w:r>
      <w:r>
        <w:rPr>
          <w:rStyle w:val="HTML"/>
          <w:rFonts w:ascii="Open Sans" w:hAnsi="Open Sans" w:cs="Open Sans"/>
          <w:color w:val="1C1D1E"/>
          <w:sz w:val="21"/>
          <w:szCs w:val="21"/>
          <w:lang w:val="en"/>
        </w:rPr>
        <w:t xml:space="preserve">. </w:t>
      </w:r>
      <w:r>
        <w:rPr>
          <w:rStyle w:val="articletitle"/>
          <w:rFonts w:ascii="Open Sans" w:hAnsi="Open Sans" w:cs="Open Sans"/>
          <w:i/>
          <w:iCs/>
          <w:color w:val="1C1D1E"/>
          <w:sz w:val="21"/>
          <w:szCs w:val="21"/>
          <w:lang w:val="en"/>
        </w:rPr>
        <w:t>Meta</w:t>
      </w:r>
      <w:r>
        <w:rPr>
          <w:rStyle w:val="articletitle"/>
          <w:rFonts w:ascii="Cambria Math" w:hAnsi="Cambria Math" w:cs="Cambria Math"/>
          <w:i/>
          <w:iCs/>
          <w:color w:val="1C1D1E"/>
          <w:sz w:val="21"/>
          <w:szCs w:val="21"/>
          <w:lang w:val="en"/>
        </w:rPr>
        <w:t>‐</w:t>
      </w:r>
      <w:r>
        <w:rPr>
          <w:rStyle w:val="articletitle"/>
          <w:rFonts w:ascii="Open Sans" w:hAnsi="Open Sans" w:cs="Open Sans"/>
          <w:i/>
          <w:iCs/>
          <w:color w:val="1C1D1E"/>
          <w:sz w:val="21"/>
          <w:szCs w:val="21"/>
          <w:lang w:val="en"/>
        </w:rPr>
        <w:t>analysis: formulating, evaluating, combining, and reporting</w:t>
      </w:r>
      <w:r>
        <w:rPr>
          <w:rStyle w:val="HTML"/>
          <w:rFonts w:ascii="Open Sans" w:hAnsi="Open Sans" w:cs="Open Sans"/>
          <w:color w:val="1C1D1E"/>
          <w:sz w:val="21"/>
          <w:szCs w:val="21"/>
          <w:lang w:val="en"/>
        </w:rPr>
        <w:t xml:space="preserve">. </w:t>
      </w:r>
      <w:r>
        <w:rPr>
          <w:rStyle w:val="journaltitle4"/>
          <w:rFonts w:ascii="Open Sans" w:hAnsi="Open Sans" w:cs="Open Sans"/>
          <w:color w:val="1C1D1E"/>
          <w:sz w:val="21"/>
          <w:szCs w:val="21"/>
          <w:lang w:val="en"/>
        </w:rPr>
        <w:t>Stat Med.</w:t>
      </w:r>
      <w:r>
        <w:rPr>
          <w:rStyle w:val="HTML"/>
          <w:rFonts w:ascii="Open Sans" w:hAnsi="Open Sans" w:cs="Open Sans"/>
          <w:color w:val="1C1D1E"/>
          <w:sz w:val="21"/>
          <w:szCs w:val="21"/>
          <w:lang w:val="en"/>
        </w:rPr>
        <w:t xml:space="preserve"> </w:t>
      </w:r>
      <w:r>
        <w:rPr>
          <w:rStyle w:val="pubyear"/>
          <w:rFonts w:ascii="Open Sans" w:hAnsi="Open Sans" w:cs="Open Sans"/>
          <w:i/>
          <w:iCs/>
          <w:color w:val="1C1D1E"/>
          <w:sz w:val="21"/>
          <w:szCs w:val="21"/>
          <w:lang w:val="en"/>
        </w:rPr>
        <w:t>1999</w:t>
      </w:r>
      <w:r>
        <w:rPr>
          <w:rStyle w:val="HTML"/>
          <w:rFonts w:ascii="Open Sans" w:hAnsi="Open Sans" w:cs="Open Sans"/>
          <w:color w:val="1C1D1E"/>
          <w:sz w:val="21"/>
          <w:szCs w:val="21"/>
          <w:lang w:val="en"/>
        </w:rPr>
        <w:t xml:space="preserve">; </w:t>
      </w:r>
    </w:p>
    <w:p w14:paraId="772F0366" w14:textId="77777777" w:rsidR="001515EF" w:rsidRDefault="001515EF" w:rsidP="004E62B2">
      <w:pPr>
        <w:pStyle w:val="a7"/>
        <w:rPr>
          <w:rStyle w:val="HTML"/>
          <w:rFonts w:ascii="Open Sans" w:hAnsi="Open Sans" w:cs="Open Sans"/>
          <w:color w:val="1C1D1E"/>
          <w:sz w:val="21"/>
          <w:szCs w:val="21"/>
          <w:lang w:val="en"/>
        </w:rPr>
      </w:pPr>
    </w:p>
    <w:p w14:paraId="08DAFE8B" w14:textId="6F520054" w:rsidR="001515EF" w:rsidRPr="005E0BFD" w:rsidRDefault="001515EF" w:rsidP="004E62B2">
      <w:pPr>
        <w:pStyle w:val="a7"/>
        <w:rPr>
          <w:rFonts w:ascii="Open Sans" w:hAnsi="Open Sans" w:cs="Open Sans"/>
          <w:i/>
          <w:iCs/>
          <w:color w:val="1C1D1E"/>
          <w:sz w:val="21"/>
          <w:szCs w:val="21"/>
          <w:lang w:val="en"/>
        </w:rPr>
      </w:pPr>
      <w:r>
        <w:rPr>
          <w:rStyle w:val="author"/>
          <w:rFonts w:ascii="Open Sans" w:hAnsi="Open Sans" w:cs="Open Sans"/>
          <w:i/>
          <w:iCs/>
          <w:color w:val="1C1D1E"/>
          <w:sz w:val="21"/>
          <w:szCs w:val="21"/>
          <w:lang w:val="en"/>
        </w:rPr>
        <w:t>Egger M</w:t>
      </w:r>
      <w:r>
        <w:rPr>
          <w:rStyle w:val="HTML"/>
          <w:rFonts w:ascii="Open Sans" w:hAnsi="Open Sans" w:cs="Open Sans"/>
          <w:color w:val="1C1D1E"/>
          <w:sz w:val="21"/>
          <w:szCs w:val="21"/>
          <w:lang w:val="en"/>
        </w:rPr>
        <w:t xml:space="preserve">, </w:t>
      </w:r>
      <w:r>
        <w:rPr>
          <w:rStyle w:val="author"/>
          <w:rFonts w:ascii="Open Sans" w:hAnsi="Open Sans" w:cs="Open Sans"/>
          <w:i/>
          <w:iCs/>
          <w:color w:val="1C1D1E"/>
          <w:sz w:val="21"/>
          <w:szCs w:val="21"/>
          <w:lang w:val="en"/>
        </w:rPr>
        <w:t>Smith GD</w:t>
      </w:r>
      <w:r>
        <w:rPr>
          <w:rStyle w:val="HTML"/>
          <w:rFonts w:ascii="Open Sans" w:hAnsi="Open Sans" w:cs="Open Sans"/>
          <w:color w:val="1C1D1E"/>
          <w:sz w:val="21"/>
          <w:szCs w:val="21"/>
          <w:lang w:val="en"/>
        </w:rPr>
        <w:t xml:space="preserve">, </w:t>
      </w:r>
      <w:r>
        <w:rPr>
          <w:rStyle w:val="author"/>
          <w:rFonts w:ascii="Open Sans" w:hAnsi="Open Sans" w:cs="Open Sans"/>
          <w:i/>
          <w:iCs/>
          <w:color w:val="1C1D1E"/>
          <w:sz w:val="21"/>
          <w:szCs w:val="21"/>
          <w:lang w:val="en"/>
        </w:rPr>
        <w:t>Phillips AN</w:t>
      </w:r>
      <w:r>
        <w:rPr>
          <w:rStyle w:val="HTML"/>
          <w:rFonts w:ascii="Open Sans" w:hAnsi="Open Sans" w:cs="Open Sans"/>
          <w:color w:val="1C1D1E"/>
          <w:sz w:val="21"/>
          <w:szCs w:val="21"/>
          <w:lang w:val="en"/>
        </w:rPr>
        <w:t xml:space="preserve">. </w:t>
      </w:r>
      <w:r>
        <w:rPr>
          <w:rStyle w:val="articletitle"/>
          <w:rFonts w:ascii="Open Sans" w:hAnsi="Open Sans" w:cs="Open Sans"/>
          <w:i/>
          <w:iCs/>
          <w:color w:val="1C1D1E"/>
          <w:sz w:val="21"/>
          <w:szCs w:val="21"/>
          <w:lang w:val="en"/>
        </w:rPr>
        <w:t>Meta</w:t>
      </w:r>
      <w:r>
        <w:rPr>
          <w:rStyle w:val="articletitle"/>
          <w:rFonts w:ascii="Cambria Math" w:hAnsi="Cambria Math" w:cs="Cambria Math"/>
          <w:i/>
          <w:iCs/>
          <w:color w:val="1C1D1E"/>
          <w:sz w:val="21"/>
          <w:szCs w:val="21"/>
          <w:lang w:val="en"/>
        </w:rPr>
        <w:t>‐</w:t>
      </w:r>
      <w:r>
        <w:rPr>
          <w:rStyle w:val="articletitle"/>
          <w:rFonts w:ascii="Open Sans" w:hAnsi="Open Sans" w:cs="Open Sans"/>
          <w:i/>
          <w:iCs/>
          <w:color w:val="1C1D1E"/>
          <w:sz w:val="21"/>
          <w:szCs w:val="21"/>
          <w:lang w:val="en"/>
        </w:rPr>
        <w:t>analysis: principles and procedures</w:t>
      </w:r>
      <w:r>
        <w:rPr>
          <w:rStyle w:val="HTML"/>
          <w:rFonts w:ascii="Open Sans" w:hAnsi="Open Sans" w:cs="Open Sans"/>
          <w:color w:val="1C1D1E"/>
          <w:sz w:val="21"/>
          <w:szCs w:val="21"/>
          <w:lang w:val="en"/>
        </w:rPr>
        <w:t xml:space="preserve">. </w:t>
      </w:r>
      <w:r>
        <w:rPr>
          <w:rStyle w:val="journaltitle4"/>
          <w:rFonts w:ascii="Open Sans" w:hAnsi="Open Sans" w:cs="Open Sans"/>
          <w:color w:val="1C1D1E"/>
          <w:sz w:val="21"/>
          <w:szCs w:val="21"/>
          <w:lang w:val="en"/>
        </w:rPr>
        <w:t>BMJ</w:t>
      </w:r>
      <w:r>
        <w:rPr>
          <w:rStyle w:val="HTML"/>
          <w:rFonts w:ascii="Open Sans" w:hAnsi="Open Sans" w:cs="Open Sans"/>
          <w:color w:val="1C1D1E"/>
          <w:sz w:val="21"/>
          <w:szCs w:val="21"/>
          <w:lang w:val="en"/>
        </w:rPr>
        <w:t xml:space="preserve"> </w:t>
      </w:r>
      <w:r>
        <w:rPr>
          <w:rStyle w:val="pubyear"/>
          <w:rFonts w:ascii="Open Sans" w:hAnsi="Open Sans" w:cs="Open Sans"/>
          <w:i/>
          <w:iCs/>
          <w:color w:val="1C1D1E"/>
          <w:sz w:val="21"/>
          <w:szCs w:val="21"/>
          <w:lang w:val="en"/>
        </w:rPr>
        <w:t>1997</w:t>
      </w:r>
      <w:r>
        <w:rPr>
          <w:rStyle w:val="HTML"/>
          <w:rFonts w:ascii="Open Sans" w:hAnsi="Open Sans" w:cs="Open Sans"/>
          <w:color w:val="1C1D1E"/>
          <w:sz w:val="21"/>
          <w:szCs w:val="21"/>
          <w:lang w:val="en"/>
        </w:rPr>
        <w:t xml:space="preserve">; </w:t>
      </w:r>
    </w:p>
  </w:comment>
  <w:comment w:id="3" w:author="Lissa, C.J. van (Caspar)" w:date="2018-11-28T20:09:00Z" w:initials="LCv(">
    <w:p w14:paraId="23557643" w14:textId="64AB157A" w:rsidR="001515EF" w:rsidRDefault="001515EF">
      <w:pPr>
        <w:pStyle w:val="a7"/>
      </w:pPr>
      <w:r>
        <w:rPr>
          <w:rStyle w:val="a6"/>
        </w:rPr>
        <w:annotationRef/>
      </w:r>
      <w:r>
        <w:t>According to most definitions, including the one you provide in the preceding paragraph, this “second stage” is what is referred to as “meta-analysis”. The “first stage” is typically considered to be data extraction.</w:t>
      </w:r>
    </w:p>
  </w:comment>
  <w:comment w:id="2" w:author="Papanikolaou, I. (Ioanna)" w:date="2018-11-09T13:08:00Z" w:initials="PI(">
    <w:p w14:paraId="3248177B" w14:textId="7B2B30C2" w:rsidR="001515EF" w:rsidRPr="009C0448" w:rsidRDefault="001515EF">
      <w:pPr>
        <w:pStyle w:val="a7"/>
        <w:rPr>
          <w:rStyle w:val="articletitle"/>
          <w:rFonts w:ascii="Open Sans" w:hAnsi="Open Sans" w:cs="Open Sans"/>
          <w:i/>
          <w:iCs/>
          <w:color w:val="1C1D1E"/>
          <w:sz w:val="21"/>
          <w:szCs w:val="21"/>
        </w:rPr>
      </w:pPr>
      <w:r>
        <w:rPr>
          <w:rStyle w:val="a6"/>
        </w:rPr>
        <w:annotationRef/>
      </w:r>
      <w:proofErr w:type="spellStart"/>
      <w:r w:rsidRPr="009C0448">
        <w:rPr>
          <w:rStyle w:val="articletitle"/>
          <w:rFonts w:ascii="Open Sans" w:hAnsi="Open Sans" w:cs="Open Sans"/>
          <w:i/>
          <w:iCs/>
          <w:color w:val="1C1D1E"/>
          <w:sz w:val="21"/>
          <w:szCs w:val="21"/>
        </w:rPr>
        <w:t>Nikolakopoulou</w:t>
      </w:r>
      <w:proofErr w:type="spellEnd"/>
      <w:r w:rsidRPr="009C0448">
        <w:rPr>
          <w:rStyle w:val="articletitle"/>
          <w:rFonts w:ascii="Open Sans" w:hAnsi="Open Sans" w:cs="Open Sans"/>
          <w:i/>
          <w:iCs/>
          <w:color w:val="1C1D1E"/>
          <w:sz w:val="21"/>
          <w:szCs w:val="21"/>
        </w:rPr>
        <w:t xml:space="preserve"> A, </w:t>
      </w:r>
      <w:proofErr w:type="spellStart"/>
      <w:r w:rsidRPr="009C0448">
        <w:rPr>
          <w:rStyle w:val="articletitle"/>
          <w:rFonts w:ascii="Open Sans" w:hAnsi="Open Sans" w:cs="Open Sans"/>
          <w:i/>
          <w:iCs/>
          <w:color w:val="1C1D1E"/>
          <w:sz w:val="21"/>
          <w:szCs w:val="21"/>
        </w:rPr>
        <w:t>Mavridis</w:t>
      </w:r>
      <w:proofErr w:type="spellEnd"/>
      <w:r w:rsidRPr="009C0448">
        <w:rPr>
          <w:rStyle w:val="articletitle"/>
          <w:rFonts w:ascii="Open Sans" w:hAnsi="Open Sans" w:cs="Open Sans"/>
          <w:i/>
          <w:iCs/>
          <w:color w:val="1C1D1E"/>
          <w:sz w:val="21"/>
          <w:szCs w:val="21"/>
        </w:rPr>
        <w:t xml:space="preserve"> D, </w:t>
      </w:r>
      <w:proofErr w:type="spellStart"/>
      <w:r w:rsidRPr="009C0448">
        <w:rPr>
          <w:rStyle w:val="articletitle"/>
          <w:rFonts w:ascii="Open Sans" w:hAnsi="Open Sans" w:cs="Open Sans"/>
          <w:i/>
          <w:iCs/>
          <w:color w:val="1C1D1E"/>
          <w:sz w:val="21"/>
          <w:szCs w:val="21"/>
        </w:rPr>
        <w:t>Salanti</w:t>
      </w:r>
      <w:proofErr w:type="spellEnd"/>
      <w:r w:rsidRPr="009C0448">
        <w:rPr>
          <w:rStyle w:val="articletitle"/>
          <w:rFonts w:ascii="Open Sans" w:hAnsi="Open Sans" w:cs="Open Sans"/>
          <w:i/>
          <w:iCs/>
          <w:color w:val="1C1D1E"/>
          <w:sz w:val="21"/>
          <w:szCs w:val="21"/>
        </w:rPr>
        <w:t xml:space="preserve"> G. Demystifying fixed and random effects meta-analysis</w:t>
      </w:r>
      <w:r>
        <w:rPr>
          <w:rStyle w:val="articletitle"/>
          <w:rFonts w:ascii="Open Sans" w:hAnsi="Open Sans" w:cs="Open Sans"/>
          <w:i/>
          <w:iCs/>
          <w:color w:val="1C1D1E"/>
          <w:sz w:val="21"/>
          <w:szCs w:val="21"/>
        </w:rPr>
        <w:t xml:space="preserve">. </w:t>
      </w:r>
      <w:proofErr w:type="spellStart"/>
      <w:r>
        <w:rPr>
          <w:rStyle w:val="articletitle"/>
          <w:rFonts w:ascii="Open Sans" w:hAnsi="Open Sans" w:cs="Open Sans"/>
          <w:i/>
          <w:iCs/>
          <w:color w:val="1C1D1E"/>
          <w:sz w:val="21"/>
          <w:szCs w:val="21"/>
        </w:rPr>
        <w:t>Evid</w:t>
      </w:r>
      <w:proofErr w:type="spellEnd"/>
      <w:r>
        <w:rPr>
          <w:rStyle w:val="articletitle"/>
          <w:rFonts w:ascii="Open Sans" w:hAnsi="Open Sans" w:cs="Open Sans"/>
          <w:i/>
          <w:iCs/>
          <w:color w:val="1C1D1E"/>
          <w:sz w:val="21"/>
          <w:szCs w:val="21"/>
        </w:rPr>
        <w:t xml:space="preserve"> Based </w:t>
      </w:r>
      <w:proofErr w:type="spellStart"/>
      <w:r>
        <w:rPr>
          <w:rStyle w:val="articletitle"/>
          <w:rFonts w:ascii="Open Sans" w:hAnsi="Open Sans" w:cs="Open Sans"/>
          <w:i/>
          <w:iCs/>
          <w:color w:val="1C1D1E"/>
          <w:sz w:val="21"/>
          <w:szCs w:val="21"/>
        </w:rPr>
        <w:t>Ment</w:t>
      </w:r>
      <w:proofErr w:type="spellEnd"/>
      <w:r>
        <w:rPr>
          <w:rStyle w:val="articletitle"/>
          <w:rFonts w:ascii="Open Sans" w:hAnsi="Open Sans" w:cs="Open Sans"/>
          <w:i/>
          <w:iCs/>
          <w:color w:val="1C1D1E"/>
          <w:sz w:val="21"/>
          <w:szCs w:val="21"/>
        </w:rPr>
        <w:t xml:space="preserve"> Health</w:t>
      </w:r>
      <w:r w:rsidRPr="00443100">
        <w:rPr>
          <w:rStyle w:val="articletitle"/>
          <w:rFonts w:ascii="Open Sans" w:hAnsi="Open Sans" w:cs="Open Sans"/>
          <w:i/>
          <w:iCs/>
          <w:color w:val="1C1D1E"/>
          <w:sz w:val="21"/>
          <w:szCs w:val="21"/>
        </w:rPr>
        <w:t xml:space="preserve"> 2014</w:t>
      </w:r>
      <w:r>
        <w:rPr>
          <w:rStyle w:val="articletitle"/>
          <w:rFonts w:ascii="Open Sans" w:hAnsi="Open Sans" w:cs="Open Sans"/>
          <w:i/>
          <w:iCs/>
          <w:color w:val="1C1D1E"/>
          <w:sz w:val="21"/>
          <w:szCs w:val="21"/>
        </w:rPr>
        <w:t>;</w:t>
      </w:r>
    </w:p>
  </w:comment>
  <w:comment w:id="6" w:author="Lissa, C.J. van (Caspar)" w:date="2018-11-28T20:11:00Z" w:initials="LCv(">
    <w:p w14:paraId="7B4E4889" w14:textId="7ED3F86C" w:rsidR="001515EF" w:rsidRDefault="001515EF">
      <w:pPr>
        <w:pStyle w:val="a7"/>
      </w:pPr>
      <w:r>
        <w:rPr>
          <w:rStyle w:val="a6"/>
        </w:rPr>
        <w:annotationRef/>
      </w:r>
      <w:r>
        <w:t>What is within-study variance? This term needs to be defined, or replaced with something more easily understood.</w:t>
      </w:r>
    </w:p>
  </w:comment>
  <w:comment w:id="8" w:author="Lissa, C.J. van (Caspar)" w:date="2018-11-28T20:12:00Z" w:initials="LCv(">
    <w:p w14:paraId="22E8BEFA" w14:textId="304E7476" w:rsidR="001515EF" w:rsidRDefault="001515EF">
      <w:pPr>
        <w:pStyle w:val="a7"/>
      </w:pPr>
      <w:r>
        <w:rPr>
          <w:rStyle w:val="a6"/>
        </w:rPr>
        <w:annotationRef/>
      </w:r>
      <w:r>
        <w:t>Is random error the same as sampling error? If so, then use the same term. Using many different terms for the same concept risks confusing the reader.</w:t>
      </w:r>
    </w:p>
  </w:comment>
  <w:comment w:id="4" w:author="Papanikolaou, I. (Ioanna)" w:date="2018-11-09T13:51:00Z" w:initials="PI(">
    <w:p w14:paraId="08F7D7F3" w14:textId="5D3F9263" w:rsidR="001515EF" w:rsidRPr="00E811D0" w:rsidRDefault="001515EF">
      <w:pPr>
        <w:pStyle w:val="a7"/>
        <w:rPr>
          <w:rStyle w:val="articletitle"/>
          <w:rFonts w:ascii="Open Sans" w:hAnsi="Open Sans" w:cs="Open Sans"/>
          <w:i/>
          <w:iCs/>
          <w:color w:val="1C1D1E"/>
          <w:sz w:val="21"/>
          <w:szCs w:val="21"/>
        </w:rPr>
      </w:pPr>
      <w:r>
        <w:rPr>
          <w:rStyle w:val="a6"/>
        </w:rPr>
        <w:annotationRef/>
      </w:r>
      <w:proofErr w:type="spellStart"/>
      <w:r w:rsidRPr="00E811D0">
        <w:rPr>
          <w:rStyle w:val="articletitle"/>
          <w:rFonts w:ascii="Open Sans" w:hAnsi="Open Sans" w:cs="Open Sans"/>
          <w:i/>
          <w:iCs/>
          <w:color w:val="1C1D1E"/>
          <w:sz w:val="21"/>
          <w:szCs w:val="21"/>
        </w:rPr>
        <w:t>Guolo</w:t>
      </w:r>
      <w:proofErr w:type="spellEnd"/>
      <w:r>
        <w:rPr>
          <w:rStyle w:val="articletitle"/>
          <w:rFonts w:ascii="Open Sans" w:hAnsi="Open Sans" w:cs="Open Sans"/>
          <w:i/>
          <w:iCs/>
          <w:color w:val="1C1D1E"/>
          <w:sz w:val="21"/>
          <w:szCs w:val="21"/>
        </w:rPr>
        <w:t xml:space="preserve"> A, </w:t>
      </w:r>
      <w:proofErr w:type="spellStart"/>
      <w:r>
        <w:rPr>
          <w:rStyle w:val="articletitle"/>
          <w:rFonts w:ascii="Open Sans" w:hAnsi="Open Sans" w:cs="Open Sans"/>
          <w:i/>
          <w:iCs/>
          <w:color w:val="1C1D1E"/>
          <w:sz w:val="21"/>
          <w:szCs w:val="21"/>
        </w:rPr>
        <w:t>Varin</w:t>
      </w:r>
      <w:proofErr w:type="spellEnd"/>
      <w:r>
        <w:rPr>
          <w:rStyle w:val="articletitle"/>
          <w:rFonts w:ascii="Open Sans" w:hAnsi="Open Sans" w:cs="Open Sans"/>
          <w:i/>
          <w:iCs/>
          <w:color w:val="1C1D1E"/>
          <w:sz w:val="21"/>
          <w:szCs w:val="21"/>
        </w:rPr>
        <w:t xml:space="preserve"> C. Random-effects meta-analysis: the number of studies matters, Statistical methods in Medical Research. Statistical Methods in Medical Research 2017;</w:t>
      </w:r>
    </w:p>
  </w:comment>
  <w:comment w:id="10" w:author="Lissa, C.J. van (Caspar)" w:date="2018-11-28T20:13:00Z" w:initials="LCv(">
    <w:p w14:paraId="4CD690AF" w14:textId="1256BFCF" w:rsidR="001515EF" w:rsidRDefault="001515EF">
      <w:pPr>
        <w:pStyle w:val="a7"/>
      </w:pPr>
      <w:r>
        <w:rPr>
          <w:rStyle w:val="a6"/>
        </w:rPr>
        <w:annotationRef/>
      </w:r>
      <w:r>
        <w:t>I think you mean studies, not trials? Trials sounds like a term from the medical literature, where meta-analysis is typically used to combine the findings from many clinical trials.</w:t>
      </w:r>
    </w:p>
  </w:comment>
  <w:comment w:id="11" w:author="Lissa, C.J. van (Caspar)" w:date="2018-11-28T20:14:00Z" w:initials="LCv(">
    <w:p w14:paraId="25091D66" w14:textId="1A642F2A" w:rsidR="001515EF" w:rsidRDefault="001515EF">
      <w:pPr>
        <w:pStyle w:val="a7"/>
      </w:pPr>
      <w:r>
        <w:rPr>
          <w:rStyle w:val="a6"/>
        </w:rPr>
        <w:annotationRef/>
      </w:r>
      <w:r>
        <w:t>Also a medical term. Meta-analysis is a synthesis of effect sizes. In some medical fields, these effect sizes tend to describe the efficacy of an intervention. However, it is best to refer to the more general case, i.e., summarizing effect sizes, in a methodological paper like this.</w:t>
      </w:r>
    </w:p>
  </w:comment>
  <w:comment w:id="9" w:author="Papanikolaou, I. (Ioanna)" w:date="2018-11-09T15:43:00Z" w:initials="PI(">
    <w:p w14:paraId="59CAE8F2" w14:textId="0BC53173" w:rsidR="001515EF" w:rsidRPr="008724C2" w:rsidRDefault="001515EF">
      <w:pPr>
        <w:pStyle w:val="a7"/>
        <w:rPr>
          <w:rStyle w:val="articletitle"/>
          <w:rFonts w:ascii="Open Sans" w:hAnsi="Open Sans" w:cs="Open Sans"/>
          <w:i/>
          <w:iCs/>
          <w:color w:val="1C1D1E"/>
          <w:sz w:val="21"/>
          <w:szCs w:val="21"/>
        </w:rPr>
      </w:pPr>
      <w:r>
        <w:rPr>
          <w:rStyle w:val="a6"/>
        </w:rPr>
        <w:annotationRef/>
      </w:r>
      <w:r w:rsidRPr="008724C2">
        <w:rPr>
          <w:rStyle w:val="articletitle"/>
          <w:rFonts w:ascii="Open Sans" w:hAnsi="Open Sans" w:cs="Open Sans"/>
          <w:i/>
          <w:iCs/>
          <w:color w:val="1C1D1E"/>
          <w:sz w:val="21"/>
          <w:szCs w:val="21"/>
        </w:rPr>
        <w:t>Bloch MH, Meta-Analysis and</w:t>
      </w:r>
      <w:r w:rsidRPr="008724C2">
        <w:t xml:space="preserve"> </w:t>
      </w:r>
      <w:r w:rsidRPr="008724C2">
        <w:rPr>
          <w:rStyle w:val="articletitle"/>
          <w:rFonts w:ascii="Open Sans" w:hAnsi="Open Sans" w:cs="Open Sans"/>
          <w:i/>
          <w:iCs/>
          <w:color w:val="1C1D1E"/>
          <w:sz w:val="21"/>
          <w:szCs w:val="21"/>
        </w:rPr>
        <w:t>Moderator Analysis: Can the Field Develop Further</w:t>
      </w:r>
      <w:r>
        <w:rPr>
          <w:rStyle w:val="articletitle"/>
          <w:rFonts w:ascii="Open Sans" w:hAnsi="Open Sans" w:cs="Open Sans"/>
          <w:i/>
          <w:iCs/>
          <w:color w:val="1C1D1E"/>
          <w:sz w:val="21"/>
          <w:szCs w:val="21"/>
        </w:rPr>
        <w:t xml:space="preserve">? </w:t>
      </w:r>
      <w:r w:rsidRPr="008724C2">
        <w:rPr>
          <w:rStyle w:val="articletitle"/>
          <w:rFonts w:ascii="Open Sans" w:hAnsi="Open Sans" w:cs="Open Sans"/>
          <w:i/>
          <w:iCs/>
          <w:color w:val="1C1D1E"/>
          <w:sz w:val="21"/>
          <w:szCs w:val="21"/>
        </w:rPr>
        <w:t xml:space="preserve">J Am </w:t>
      </w:r>
      <w:proofErr w:type="spellStart"/>
      <w:r w:rsidRPr="008724C2">
        <w:rPr>
          <w:rStyle w:val="articletitle"/>
          <w:rFonts w:ascii="Open Sans" w:hAnsi="Open Sans" w:cs="Open Sans"/>
          <w:i/>
          <w:iCs/>
          <w:color w:val="1C1D1E"/>
          <w:sz w:val="21"/>
          <w:szCs w:val="21"/>
        </w:rPr>
        <w:t>Acad</w:t>
      </w:r>
      <w:proofErr w:type="spellEnd"/>
      <w:r w:rsidRPr="008724C2">
        <w:rPr>
          <w:rStyle w:val="articletitle"/>
          <w:rFonts w:ascii="Open Sans" w:hAnsi="Open Sans" w:cs="Open Sans"/>
          <w:i/>
          <w:iCs/>
          <w:color w:val="1C1D1E"/>
          <w:sz w:val="21"/>
          <w:szCs w:val="21"/>
        </w:rPr>
        <w:t xml:space="preserve"> Child </w:t>
      </w:r>
      <w:proofErr w:type="spellStart"/>
      <w:r w:rsidRPr="008724C2">
        <w:rPr>
          <w:rStyle w:val="articletitle"/>
          <w:rFonts w:ascii="Open Sans" w:hAnsi="Open Sans" w:cs="Open Sans"/>
          <w:i/>
          <w:iCs/>
          <w:color w:val="1C1D1E"/>
          <w:sz w:val="21"/>
          <w:szCs w:val="21"/>
        </w:rPr>
        <w:t>Adolesc</w:t>
      </w:r>
      <w:proofErr w:type="spellEnd"/>
      <w:r w:rsidRPr="008724C2">
        <w:rPr>
          <w:rStyle w:val="articletitle"/>
          <w:rFonts w:ascii="Open Sans" w:hAnsi="Open Sans" w:cs="Open Sans"/>
          <w:i/>
          <w:iCs/>
          <w:color w:val="1C1D1E"/>
          <w:sz w:val="21"/>
          <w:szCs w:val="21"/>
        </w:rPr>
        <w:t xml:space="preserve"> Psychiatry</w:t>
      </w:r>
      <w:r>
        <w:rPr>
          <w:rStyle w:val="articletitle"/>
          <w:rFonts w:ascii="Open Sans" w:hAnsi="Open Sans" w:cs="Open Sans"/>
          <w:i/>
          <w:iCs/>
          <w:color w:val="1C1D1E"/>
          <w:sz w:val="21"/>
          <w:szCs w:val="21"/>
        </w:rPr>
        <w:t xml:space="preserve"> 2014;</w:t>
      </w:r>
    </w:p>
  </w:comment>
  <w:comment w:id="13" w:author="Lissa, C.J. van (Caspar)" w:date="2018-11-28T20:15:00Z" w:initials="LCv(">
    <w:p w14:paraId="10722B96" w14:textId="10C0467D" w:rsidR="001515EF" w:rsidRDefault="001515EF">
      <w:pPr>
        <w:pStyle w:val="a7"/>
      </w:pPr>
      <w:r>
        <w:rPr>
          <w:rStyle w:val="a6"/>
        </w:rPr>
        <w:annotationRef/>
      </w:r>
      <w:r>
        <w:t>Yes, BUT a subgroup analysis is also effectively meta-regression with dummy moderators. So I would prefer only referring to meta-regression, which is the more general model.</w:t>
      </w:r>
    </w:p>
  </w:comment>
  <w:comment w:id="16" w:author="Lissa, C.J. van (Caspar)" w:date="2018-11-28T21:29:00Z" w:initials="LCv(">
    <w:p w14:paraId="46D3AE7F" w14:textId="16A2E930" w:rsidR="00FB402B" w:rsidRDefault="00FB402B">
      <w:pPr>
        <w:pStyle w:val="a7"/>
      </w:pPr>
      <w:r>
        <w:rPr>
          <w:rStyle w:val="a6"/>
        </w:rPr>
        <w:annotationRef/>
      </w:r>
      <w:r w:rsidR="00E41BC1">
        <w:t xml:space="preserve">Q: </w:t>
      </w:r>
      <w:r>
        <w:t>I don’t see how this controls for correlations between moderators</w:t>
      </w:r>
      <w:proofErr w:type="gramStart"/>
      <w:r>
        <w:t>..</w:t>
      </w:r>
      <w:proofErr w:type="gramEnd"/>
      <w:r>
        <w:t xml:space="preserve"> </w:t>
      </w:r>
      <w:proofErr w:type="gramStart"/>
      <w:r>
        <w:t>please</w:t>
      </w:r>
      <w:proofErr w:type="gramEnd"/>
      <w:r>
        <w:t xml:space="preserve"> substantiate / elaborate this claim</w:t>
      </w:r>
    </w:p>
    <w:p w14:paraId="4695493D" w14:textId="77777777" w:rsidR="00F64D1B" w:rsidRDefault="00F64D1B">
      <w:pPr>
        <w:pStyle w:val="a7"/>
      </w:pPr>
    </w:p>
    <w:p w14:paraId="682793DB" w14:textId="6B8C3FCE" w:rsidR="00F64D1B" w:rsidRDefault="00F64D1B">
      <w:pPr>
        <w:pStyle w:val="a7"/>
      </w:pPr>
      <w:r>
        <w:t>A: I don’t remember why I added this sentence here</w:t>
      </w:r>
      <w:r w:rsidR="00DD6BF3">
        <w:t>. We could remove it, since it is not relevant.</w:t>
      </w:r>
    </w:p>
  </w:comment>
  <w:comment w:id="17" w:author="Lissa, C.J. van (Caspar)" w:date="2018-11-28T21:30:00Z" w:initials="LCv(">
    <w:p w14:paraId="7941FB3B" w14:textId="35844615" w:rsidR="00FB402B" w:rsidRDefault="00FB402B">
      <w:pPr>
        <w:pStyle w:val="a7"/>
      </w:pPr>
      <w:r>
        <w:rPr>
          <w:rStyle w:val="a6"/>
        </w:rPr>
        <w:annotationRef/>
      </w:r>
      <w:r w:rsidR="00E41BC1">
        <w:t xml:space="preserve">Q: </w:t>
      </w:r>
      <w:r>
        <w:t>What does this mean?</w:t>
      </w:r>
    </w:p>
    <w:p w14:paraId="7E78A9E8" w14:textId="77777777" w:rsidR="00DD6BF3" w:rsidRDefault="00DD6BF3">
      <w:pPr>
        <w:pStyle w:val="a7"/>
      </w:pPr>
    </w:p>
    <w:p w14:paraId="761B3505" w14:textId="66DE05DB" w:rsidR="00DD6BF3" w:rsidRDefault="00DD6BF3">
      <w:pPr>
        <w:pStyle w:val="a7"/>
      </w:pPr>
      <w:r>
        <w:t>A: I don’t remember.</w:t>
      </w:r>
    </w:p>
  </w:comment>
  <w:comment w:id="12" w:author="Papanikolaou, I. (Ioanna)" w:date="2018-11-09T15:54:00Z" w:initials="PI(">
    <w:p w14:paraId="5DC96F25" w14:textId="5AF8FD1F" w:rsidR="001515EF" w:rsidRDefault="001515EF">
      <w:pPr>
        <w:pStyle w:val="a7"/>
      </w:pPr>
      <w:r>
        <w:rPr>
          <w:rStyle w:val="a6"/>
        </w:rPr>
        <w:annotationRef/>
      </w:r>
      <w:proofErr w:type="spellStart"/>
      <w:r w:rsidRPr="001515EF">
        <w:rPr>
          <w:rStyle w:val="articletitle"/>
          <w:rFonts w:ascii="Open Sans" w:hAnsi="Open Sans" w:cs="Open Sans"/>
          <w:i/>
          <w:iCs/>
          <w:color w:val="1C1D1E"/>
          <w:sz w:val="21"/>
          <w:szCs w:val="21"/>
          <w:lang w:val="de-DE"/>
        </w:rPr>
        <w:t>Viechtbauer</w:t>
      </w:r>
      <w:proofErr w:type="spellEnd"/>
      <w:r w:rsidRPr="001515EF">
        <w:rPr>
          <w:rStyle w:val="articletitle"/>
          <w:rFonts w:ascii="Open Sans" w:hAnsi="Open Sans" w:cs="Open Sans"/>
          <w:i/>
          <w:iCs/>
          <w:color w:val="1C1D1E"/>
          <w:sz w:val="21"/>
          <w:szCs w:val="21"/>
          <w:lang w:val="de-DE"/>
        </w:rPr>
        <w:t xml:space="preserve"> W, López-López JA. </w:t>
      </w:r>
      <w:r w:rsidRPr="00AF1AE4">
        <w:rPr>
          <w:rStyle w:val="articletitle"/>
          <w:rFonts w:ascii="Open Sans" w:hAnsi="Open Sans" w:cs="Open Sans"/>
          <w:i/>
          <w:iCs/>
          <w:color w:val="1C1D1E"/>
          <w:sz w:val="21"/>
          <w:szCs w:val="21"/>
        </w:rPr>
        <w:t xml:space="preserve">A comparison of procedures to test for moderators </w:t>
      </w:r>
      <w:r w:rsidRPr="009C0448">
        <w:rPr>
          <w:rStyle w:val="articletitle"/>
          <w:rFonts w:ascii="Open Sans" w:hAnsi="Open Sans" w:cs="Open Sans"/>
          <w:i/>
          <w:iCs/>
          <w:color w:val="1C1D1E"/>
          <w:sz w:val="21"/>
          <w:szCs w:val="21"/>
        </w:rPr>
        <w:t xml:space="preserve">in mixed-effects meta-regression models. </w:t>
      </w:r>
      <w:hyperlink r:id="rId1" w:tooltip="Psychological methods." w:history="1">
        <w:proofErr w:type="spellStart"/>
        <w:r w:rsidRPr="00C2161B">
          <w:rPr>
            <w:rStyle w:val="articletitle"/>
            <w:rFonts w:ascii="Open Sans" w:hAnsi="Open Sans" w:cs="Open Sans"/>
            <w:i/>
            <w:iCs/>
            <w:color w:val="1C1D1E"/>
            <w:sz w:val="21"/>
            <w:szCs w:val="21"/>
          </w:rPr>
          <w:t>Psychol</w:t>
        </w:r>
        <w:proofErr w:type="spellEnd"/>
        <w:r w:rsidRPr="00C2161B">
          <w:rPr>
            <w:rStyle w:val="articletitle"/>
            <w:rFonts w:ascii="Open Sans" w:hAnsi="Open Sans" w:cs="Open Sans"/>
            <w:i/>
            <w:iCs/>
            <w:color w:val="1C1D1E"/>
            <w:sz w:val="21"/>
            <w:szCs w:val="21"/>
          </w:rPr>
          <w:t xml:space="preserve"> Methods</w:t>
        </w:r>
      </w:hyperlink>
      <w:r w:rsidRPr="00C2161B">
        <w:rPr>
          <w:rStyle w:val="articletitle"/>
          <w:rFonts w:ascii="Open Sans" w:hAnsi="Open Sans" w:cs="Open Sans"/>
          <w:i/>
          <w:iCs/>
          <w:color w:val="1C1D1E"/>
          <w:sz w:val="21"/>
          <w:szCs w:val="21"/>
        </w:rPr>
        <w:t xml:space="preserve"> 2015;</w:t>
      </w:r>
    </w:p>
  </w:comment>
  <w:comment w:id="18" w:author="Papanikolaou, I. (Ioanna)" w:date="2018-11-15T14:00:00Z" w:initials="PI(">
    <w:p w14:paraId="70766A42" w14:textId="12F51AD4" w:rsidR="001515EF" w:rsidRPr="00B02926" w:rsidRDefault="001515EF" w:rsidP="00B02926">
      <w:pPr>
        <w:shd w:val="clear" w:color="auto" w:fill="FFFFFF"/>
        <w:rPr>
          <w:rFonts w:ascii="Open Sans" w:hAnsi="Open Sans" w:cs="Open Sans"/>
          <w:i/>
          <w:iCs/>
          <w:color w:val="1C1D1E"/>
          <w:sz w:val="21"/>
          <w:szCs w:val="21"/>
        </w:rPr>
      </w:pPr>
      <w:r>
        <w:rPr>
          <w:rStyle w:val="a6"/>
        </w:rPr>
        <w:annotationRef/>
      </w:r>
      <w:r w:rsidRPr="00C2161B">
        <w:rPr>
          <w:rStyle w:val="articletitle"/>
          <w:rFonts w:ascii="Open Sans" w:hAnsi="Open Sans" w:cs="Open Sans"/>
          <w:i/>
          <w:iCs/>
          <w:color w:val="1C1D1E"/>
          <w:sz w:val="21"/>
          <w:szCs w:val="21"/>
        </w:rPr>
        <w:t>López-López JA</w:t>
      </w:r>
      <w:r>
        <w:rPr>
          <w:rStyle w:val="articletitle"/>
          <w:rFonts w:ascii="Open Sans" w:hAnsi="Open Sans" w:cs="Open Sans"/>
          <w:i/>
          <w:iCs/>
          <w:color w:val="1C1D1E"/>
          <w:sz w:val="21"/>
          <w:szCs w:val="21"/>
        </w:rPr>
        <w:t xml:space="preserve">, et al. </w:t>
      </w:r>
      <w:r w:rsidRPr="00B02926">
        <w:rPr>
          <w:rStyle w:val="articletitle"/>
          <w:rFonts w:ascii="Open Sans" w:hAnsi="Open Sans" w:cs="Open Sans"/>
          <w:i/>
          <w:iCs/>
          <w:color w:val="1C1D1E"/>
          <w:sz w:val="21"/>
          <w:szCs w:val="21"/>
        </w:rPr>
        <w:t>Estimation of the predictive power of the model in</w:t>
      </w:r>
      <w:r>
        <w:rPr>
          <w:rStyle w:val="articletitle"/>
          <w:rFonts w:ascii="Open Sans" w:hAnsi="Open Sans" w:cs="Open Sans"/>
          <w:i/>
          <w:iCs/>
          <w:color w:val="1C1D1E"/>
          <w:sz w:val="21"/>
          <w:szCs w:val="21"/>
        </w:rPr>
        <w:t xml:space="preserve"> </w:t>
      </w:r>
      <w:r w:rsidRPr="00B02926">
        <w:rPr>
          <w:rStyle w:val="articletitle"/>
          <w:rFonts w:ascii="Open Sans" w:hAnsi="Open Sans" w:cs="Open Sans"/>
          <w:i/>
          <w:iCs/>
          <w:color w:val="1C1D1E"/>
          <w:sz w:val="21"/>
          <w:szCs w:val="21"/>
        </w:rPr>
        <w:t>mixed-effects meta-regression: A</w:t>
      </w:r>
      <w:r>
        <w:rPr>
          <w:rStyle w:val="articletitle"/>
          <w:rFonts w:ascii="Open Sans" w:hAnsi="Open Sans" w:cs="Open Sans"/>
          <w:i/>
          <w:iCs/>
          <w:color w:val="1C1D1E"/>
          <w:sz w:val="21"/>
          <w:szCs w:val="21"/>
        </w:rPr>
        <w:t xml:space="preserve"> </w:t>
      </w:r>
      <w:r w:rsidRPr="00B02926">
        <w:rPr>
          <w:rStyle w:val="articletitle"/>
          <w:rFonts w:ascii="Open Sans" w:hAnsi="Open Sans" w:cs="Open Sans"/>
          <w:i/>
          <w:iCs/>
          <w:color w:val="1C1D1E"/>
          <w:sz w:val="21"/>
          <w:szCs w:val="21"/>
        </w:rPr>
        <w:t>simulation study</w:t>
      </w:r>
      <w:r>
        <w:rPr>
          <w:rStyle w:val="articletitle"/>
          <w:rFonts w:ascii="Open Sans" w:hAnsi="Open Sans" w:cs="Open Sans"/>
          <w:i/>
          <w:iCs/>
          <w:color w:val="1C1D1E"/>
          <w:sz w:val="21"/>
          <w:szCs w:val="21"/>
        </w:rPr>
        <w:t xml:space="preserve">. </w:t>
      </w:r>
      <w:r w:rsidRPr="00B02926">
        <w:rPr>
          <w:rStyle w:val="articletitle"/>
          <w:rFonts w:ascii="Open Sans" w:hAnsi="Open Sans" w:cs="Open Sans"/>
          <w:i/>
          <w:iCs/>
          <w:color w:val="1C1D1E"/>
          <w:sz w:val="21"/>
          <w:szCs w:val="21"/>
        </w:rPr>
        <w:t>The British Psychological Society</w:t>
      </w:r>
      <w:r>
        <w:rPr>
          <w:rStyle w:val="articletitle"/>
          <w:rFonts w:ascii="Open Sans" w:hAnsi="Open Sans" w:cs="Open Sans"/>
          <w:i/>
          <w:iCs/>
          <w:color w:val="1C1D1E"/>
          <w:sz w:val="21"/>
          <w:szCs w:val="21"/>
        </w:rPr>
        <w:t xml:space="preserve"> 2013;</w:t>
      </w:r>
    </w:p>
  </w:comment>
  <w:comment w:id="22" w:author="Lissa, C.J. van (Caspar)" w:date="2018-11-28T21:38:00Z" w:initials="LCv(">
    <w:p w14:paraId="6563DD09" w14:textId="74AD5B1E" w:rsidR="00B65254" w:rsidRDefault="00B65254">
      <w:pPr>
        <w:pStyle w:val="a7"/>
      </w:pPr>
      <w:r>
        <w:rPr>
          <w:rStyle w:val="a6"/>
        </w:rPr>
        <w:annotationRef/>
      </w:r>
      <w:r>
        <w:t>I don’t understand this sentence</w:t>
      </w:r>
    </w:p>
  </w:comment>
  <w:comment w:id="20" w:author="Papanikolaou, I. (Ioanna)" w:date="2018-11-12T15:42:00Z" w:initials="PI(">
    <w:p w14:paraId="14DDFA71" w14:textId="77777777" w:rsidR="001515EF" w:rsidRDefault="001515EF" w:rsidP="007748B0">
      <w:pPr>
        <w:pStyle w:val="a7"/>
      </w:pPr>
      <w:r>
        <w:rPr>
          <w:rStyle w:val="a6"/>
        </w:rPr>
        <w:annotationRef/>
      </w:r>
      <w:proofErr w:type="spellStart"/>
      <w:r w:rsidRPr="00051E75">
        <w:rPr>
          <w:rStyle w:val="articletitle"/>
          <w:rFonts w:ascii="Open Sans" w:hAnsi="Open Sans" w:cs="Open Sans"/>
          <w:i/>
          <w:iCs/>
          <w:color w:val="1C1D1E"/>
          <w:sz w:val="21"/>
          <w:szCs w:val="21"/>
        </w:rPr>
        <w:t>Panityakul</w:t>
      </w:r>
      <w:proofErr w:type="spellEnd"/>
      <w:r w:rsidRPr="00051E75">
        <w:rPr>
          <w:rStyle w:val="articletitle"/>
          <w:rFonts w:ascii="Open Sans" w:hAnsi="Open Sans" w:cs="Open Sans"/>
          <w:i/>
          <w:iCs/>
          <w:color w:val="1C1D1E"/>
          <w:sz w:val="21"/>
          <w:szCs w:val="21"/>
        </w:rPr>
        <w:t xml:space="preserve"> T, </w:t>
      </w:r>
      <w:proofErr w:type="spellStart"/>
      <w:r w:rsidRPr="00051E75">
        <w:rPr>
          <w:rStyle w:val="articletitle"/>
          <w:rFonts w:ascii="Open Sans" w:hAnsi="Open Sans" w:cs="Open Sans"/>
          <w:i/>
          <w:iCs/>
          <w:color w:val="1C1D1E"/>
          <w:sz w:val="21"/>
          <w:szCs w:val="21"/>
        </w:rPr>
        <w:t>Bumrungsup</w:t>
      </w:r>
      <w:proofErr w:type="spellEnd"/>
      <w:r w:rsidRPr="00051E75">
        <w:rPr>
          <w:rStyle w:val="articletitle"/>
          <w:rFonts w:ascii="Open Sans" w:hAnsi="Open Sans" w:cs="Open Sans"/>
          <w:i/>
          <w:iCs/>
          <w:color w:val="1C1D1E"/>
          <w:sz w:val="21"/>
          <w:szCs w:val="21"/>
        </w:rPr>
        <w:t xml:space="preserve"> C, Knapp G. On Estimating Residual Heterogeneity in Random-Effects Meta-Regression: A Comparative Study. Journal of Statistical Theory and Applications 2013</w:t>
      </w:r>
      <w:r>
        <w:rPr>
          <w:rStyle w:val="articletitle"/>
          <w:rFonts w:ascii="Open Sans" w:hAnsi="Open Sans" w:cs="Open Sans"/>
          <w:i/>
          <w:iCs/>
          <w:color w:val="1C1D1E"/>
          <w:sz w:val="21"/>
          <w:szCs w:val="21"/>
        </w:rPr>
        <w:t>;</w:t>
      </w:r>
    </w:p>
  </w:comment>
  <w:comment w:id="23" w:author="Papanikolaou, I. (Ioanna)" w:date="2018-11-12T15:43:00Z" w:initials="PI(">
    <w:p w14:paraId="22DD7C2C" w14:textId="77777777" w:rsidR="001515EF" w:rsidRPr="00734DDC" w:rsidRDefault="001515EF" w:rsidP="007748B0">
      <w:pPr>
        <w:pStyle w:val="a7"/>
        <w:rPr>
          <w:rStyle w:val="articletitle"/>
          <w:rFonts w:ascii="Open Sans" w:hAnsi="Open Sans" w:cs="Open Sans"/>
          <w:i/>
          <w:iCs/>
          <w:color w:val="1C1D1E"/>
          <w:sz w:val="21"/>
          <w:szCs w:val="21"/>
        </w:rPr>
      </w:pPr>
      <w:r>
        <w:rPr>
          <w:rStyle w:val="a6"/>
        </w:rPr>
        <w:annotationRef/>
      </w:r>
      <w:proofErr w:type="spellStart"/>
      <w:r w:rsidRPr="00734DDC">
        <w:rPr>
          <w:rStyle w:val="articletitle"/>
          <w:rFonts w:ascii="Open Sans" w:hAnsi="Open Sans" w:cs="Open Sans"/>
          <w:i/>
          <w:iCs/>
          <w:color w:val="1C1D1E"/>
          <w:sz w:val="21"/>
          <w:szCs w:val="21"/>
        </w:rPr>
        <w:t>Veroniki</w:t>
      </w:r>
      <w:proofErr w:type="spellEnd"/>
      <w:r>
        <w:rPr>
          <w:rStyle w:val="articletitle"/>
          <w:rFonts w:ascii="Open Sans" w:hAnsi="Open Sans" w:cs="Open Sans"/>
          <w:i/>
          <w:iCs/>
          <w:color w:val="1C1D1E"/>
          <w:sz w:val="21"/>
          <w:szCs w:val="21"/>
        </w:rPr>
        <w:t xml:space="preserve"> AA, et al. Methods to estimate the between-study </w:t>
      </w:r>
      <w:r w:rsidRPr="00734DDC">
        <w:rPr>
          <w:rStyle w:val="articletitle"/>
          <w:rFonts w:ascii="Open Sans" w:hAnsi="Open Sans" w:cs="Open Sans"/>
          <w:i/>
          <w:iCs/>
          <w:color w:val="1C1D1E"/>
          <w:sz w:val="21"/>
          <w:szCs w:val="21"/>
        </w:rPr>
        <w:t>variance and its uncertainty in</w:t>
      </w:r>
    </w:p>
    <w:p w14:paraId="25F16387" w14:textId="77777777" w:rsidR="001515EF" w:rsidRDefault="001515EF" w:rsidP="007748B0">
      <w:pPr>
        <w:pStyle w:val="a7"/>
        <w:rPr>
          <w:rStyle w:val="articletitle"/>
          <w:rFonts w:ascii="Open Sans" w:hAnsi="Open Sans" w:cs="Open Sans"/>
          <w:i/>
          <w:iCs/>
          <w:color w:val="1C1D1E"/>
          <w:sz w:val="21"/>
          <w:szCs w:val="21"/>
        </w:rPr>
      </w:pPr>
      <w:proofErr w:type="gramStart"/>
      <w:r w:rsidRPr="00734DDC">
        <w:rPr>
          <w:rStyle w:val="articletitle"/>
          <w:rFonts w:ascii="Open Sans" w:hAnsi="Open Sans" w:cs="Open Sans"/>
          <w:i/>
          <w:iCs/>
          <w:color w:val="1C1D1E"/>
          <w:sz w:val="21"/>
          <w:szCs w:val="21"/>
        </w:rPr>
        <w:t>meta-analysis</w:t>
      </w:r>
      <w:proofErr w:type="gramEnd"/>
      <w:r>
        <w:rPr>
          <w:rStyle w:val="articletitle"/>
          <w:rFonts w:ascii="Open Sans" w:hAnsi="Open Sans" w:cs="Open Sans"/>
          <w:i/>
          <w:iCs/>
          <w:color w:val="1C1D1E"/>
          <w:sz w:val="21"/>
          <w:szCs w:val="21"/>
        </w:rPr>
        <w:t>. Wiley Online Library 2015;</w:t>
      </w:r>
    </w:p>
    <w:p w14:paraId="3883E6B8" w14:textId="77777777" w:rsidR="001515EF" w:rsidRDefault="001515EF" w:rsidP="007748B0">
      <w:pPr>
        <w:pStyle w:val="a7"/>
        <w:rPr>
          <w:rStyle w:val="articletitle"/>
          <w:rFonts w:ascii="Open Sans" w:hAnsi="Open Sans" w:cs="Open Sans"/>
          <w:i/>
          <w:iCs/>
          <w:color w:val="1C1D1E"/>
          <w:sz w:val="21"/>
          <w:szCs w:val="21"/>
        </w:rPr>
      </w:pPr>
    </w:p>
    <w:p w14:paraId="3736EEEB" w14:textId="77777777" w:rsidR="001515EF" w:rsidRPr="00C37FB3" w:rsidRDefault="001515EF" w:rsidP="007748B0">
      <w:pPr>
        <w:pStyle w:val="a7"/>
        <w:rPr>
          <w:rFonts w:ascii="Open Sans" w:hAnsi="Open Sans" w:cs="Open Sans"/>
          <w:i/>
          <w:iCs/>
          <w:color w:val="1C1D1E"/>
          <w:sz w:val="21"/>
          <w:szCs w:val="21"/>
        </w:rPr>
      </w:pPr>
      <w:r>
        <w:rPr>
          <w:rFonts w:ascii="Open Sans" w:hAnsi="Open Sans" w:cs="Open Sans"/>
          <w:i/>
          <w:iCs/>
          <w:color w:val="1C1D1E"/>
          <w:sz w:val="21"/>
          <w:szCs w:val="21"/>
          <w:lang w:val="nl-NL"/>
        </w:rPr>
        <w:t xml:space="preserve">Kontopantelis E, Reeved D. </w:t>
      </w:r>
      <w:r w:rsidRPr="00081AB3">
        <w:rPr>
          <w:rFonts w:ascii="Open Sans" w:hAnsi="Open Sans" w:cs="Open Sans"/>
          <w:i/>
          <w:iCs/>
          <w:color w:val="1C1D1E"/>
          <w:sz w:val="21"/>
          <w:szCs w:val="21"/>
          <w:lang w:val="nl-NL"/>
        </w:rPr>
        <w:t>Metaan: Random-effects meta-analysis</w:t>
      </w:r>
      <w:r>
        <w:rPr>
          <w:rFonts w:ascii="Open Sans" w:hAnsi="Open Sans" w:cs="Open Sans"/>
          <w:i/>
          <w:iCs/>
          <w:color w:val="1C1D1E"/>
          <w:sz w:val="21"/>
          <w:szCs w:val="21"/>
          <w:lang w:val="nl-NL"/>
        </w:rPr>
        <w:t xml:space="preserve">. </w:t>
      </w:r>
      <w:r w:rsidRPr="00C37FB3">
        <w:rPr>
          <w:rFonts w:ascii="Open Sans" w:hAnsi="Open Sans" w:cs="Open Sans"/>
          <w:i/>
          <w:iCs/>
          <w:color w:val="1C1D1E"/>
          <w:sz w:val="21"/>
          <w:szCs w:val="21"/>
        </w:rPr>
        <w:t>The Stata Journal 2010;</w:t>
      </w:r>
    </w:p>
  </w:comment>
  <w:comment w:id="27" w:author="Lissa, C.J. van (Caspar)" w:date="2018-11-28T21:41:00Z" w:initials="LCv(">
    <w:p w14:paraId="3930924B" w14:textId="156F51B2" w:rsidR="001D4412" w:rsidRDefault="001D4412">
      <w:pPr>
        <w:pStyle w:val="a7"/>
      </w:pPr>
      <w:r>
        <w:rPr>
          <w:rStyle w:val="a6"/>
        </w:rPr>
        <w:annotationRef/>
      </w:r>
      <w:r>
        <w:t>Are these two points related, or are they two separate points?</w:t>
      </w:r>
    </w:p>
  </w:comment>
  <w:comment w:id="24" w:author="Papanikolaou, I. (Ioanna)" w:date="2018-11-14T13:39:00Z" w:initials="PI(">
    <w:p w14:paraId="5178918D" w14:textId="77777777" w:rsidR="001515EF" w:rsidRDefault="001515EF" w:rsidP="007748B0">
      <w:pPr>
        <w:pStyle w:val="a7"/>
        <w:rPr>
          <w:rStyle w:val="articletitle"/>
          <w:rFonts w:ascii="Open Sans" w:hAnsi="Open Sans" w:cs="Open Sans"/>
          <w:i/>
          <w:iCs/>
          <w:color w:val="1C1D1E"/>
          <w:sz w:val="21"/>
          <w:szCs w:val="21"/>
        </w:rPr>
      </w:pPr>
      <w:r>
        <w:rPr>
          <w:rStyle w:val="a6"/>
        </w:rPr>
        <w:annotationRef/>
      </w:r>
      <w:r w:rsidRPr="00CB5518">
        <w:rPr>
          <w:rStyle w:val="articletitle"/>
          <w:rFonts w:ascii="Open Sans" w:hAnsi="Open Sans" w:cs="Open Sans"/>
          <w:i/>
          <w:iCs/>
          <w:color w:val="1C1D1E"/>
          <w:sz w:val="21"/>
          <w:szCs w:val="21"/>
        </w:rPr>
        <w:t>Hardy RJ</w:t>
      </w:r>
      <w:r>
        <w:rPr>
          <w:rStyle w:val="articletitle"/>
          <w:rFonts w:ascii="Open Sans" w:hAnsi="Open Sans" w:cs="Open Sans"/>
          <w:i/>
          <w:iCs/>
          <w:color w:val="1C1D1E"/>
          <w:sz w:val="21"/>
          <w:szCs w:val="21"/>
        </w:rPr>
        <w:t xml:space="preserve">, </w:t>
      </w:r>
      <w:r w:rsidRPr="00CB5518">
        <w:rPr>
          <w:rStyle w:val="articletitle"/>
          <w:rFonts w:ascii="Open Sans" w:hAnsi="Open Sans" w:cs="Open Sans"/>
          <w:i/>
          <w:iCs/>
          <w:color w:val="1C1D1E"/>
          <w:sz w:val="21"/>
          <w:szCs w:val="21"/>
        </w:rPr>
        <w:t>Thompson SG.</w:t>
      </w:r>
      <w:r>
        <w:rPr>
          <w:rStyle w:val="articletitle"/>
          <w:rFonts w:ascii="Open Sans" w:hAnsi="Open Sans" w:cs="Open Sans"/>
          <w:i/>
          <w:iCs/>
          <w:color w:val="1C1D1E"/>
          <w:sz w:val="21"/>
          <w:szCs w:val="21"/>
        </w:rPr>
        <w:t xml:space="preserve"> </w:t>
      </w:r>
      <w:r w:rsidRPr="00CB5518">
        <w:rPr>
          <w:rStyle w:val="articletitle"/>
          <w:rFonts w:ascii="Open Sans" w:hAnsi="Open Sans" w:cs="Open Sans"/>
          <w:i/>
          <w:iCs/>
          <w:color w:val="1C1D1E"/>
          <w:sz w:val="21"/>
          <w:szCs w:val="21"/>
        </w:rPr>
        <w:t>A likelihood approach to meta-analysis with random effects.</w:t>
      </w:r>
      <w:r>
        <w:rPr>
          <w:rStyle w:val="articletitle"/>
          <w:rFonts w:ascii="Open Sans" w:hAnsi="Open Sans" w:cs="Open Sans"/>
          <w:i/>
          <w:iCs/>
          <w:color w:val="1C1D1E"/>
          <w:sz w:val="21"/>
          <w:szCs w:val="21"/>
        </w:rPr>
        <w:t xml:space="preserve"> Stat Med 1996;</w:t>
      </w:r>
    </w:p>
    <w:p w14:paraId="1974A272" w14:textId="77777777" w:rsidR="001515EF" w:rsidRDefault="001515EF" w:rsidP="007748B0">
      <w:pPr>
        <w:pStyle w:val="a7"/>
        <w:rPr>
          <w:rStyle w:val="articletitle"/>
          <w:rFonts w:ascii="Open Sans" w:hAnsi="Open Sans" w:cs="Open Sans"/>
          <w:i/>
          <w:iCs/>
          <w:color w:val="1C1D1E"/>
          <w:sz w:val="21"/>
          <w:szCs w:val="21"/>
        </w:rPr>
      </w:pPr>
    </w:p>
    <w:p w14:paraId="2A88A92F" w14:textId="77777777" w:rsidR="001515EF" w:rsidRPr="00CB5518" w:rsidRDefault="001515EF" w:rsidP="007748B0">
      <w:pPr>
        <w:pStyle w:val="a7"/>
        <w:rPr>
          <w:rStyle w:val="articletitle"/>
          <w:rFonts w:ascii="Open Sans" w:hAnsi="Open Sans" w:cs="Open Sans"/>
          <w:i/>
          <w:iCs/>
          <w:color w:val="1C1D1E"/>
          <w:sz w:val="21"/>
          <w:szCs w:val="21"/>
        </w:rPr>
      </w:pPr>
      <w:proofErr w:type="spellStart"/>
      <w:r w:rsidRPr="00CB5518">
        <w:rPr>
          <w:rStyle w:val="articletitle"/>
          <w:rFonts w:ascii="Open Sans" w:hAnsi="Open Sans" w:cs="Open Sans"/>
          <w:i/>
          <w:iCs/>
          <w:color w:val="1C1D1E"/>
          <w:sz w:val="21"/>
          <w:szCs w:val="21"/>
        </w:rPr>
        <w:t>DerSimonian</w:t>
      </w:r>
      <w:proofErr w:type="spellEnd"/>
      <w:r w:rsidRPr="00CB5518">
        <w:rPr>
          <w:rStyle w:val="articletitle"/>
          <w:rFonts w:ascii="Open Sans" w:hAnsi="Open Sans" w:cs="Open Sans"/>
          <w:i/>
          <w:iCs/>
          <w:color w:val="1C1D1E"/>
          <w:sz w:val="21"/>
          <w:szCs w:val="21"/>
        </w:rPr>
        <w:t xml:space="preserve"> R, </w:t>
      </w:r>
      <w:proofErr w:type="spellStart"/>
      <w:r w:rsidRPr="00CB5518">
        <w:rPr>
          <w:rStyle w:val="articletitle"/>
          <w:rFonts w:ascii="Open Sans" w:hAnsi="Open Sans" w:cs="Open Sans"/>
          <w:i/>
          <w:iCs/>
          <w:color w:val="1C1D1E"/>
          <w:sz w:val="21"/>
          <w:szCs w:val="21"/>
        </w:rPr>
        <w:t>Kacker</w:t>
      </w:r>
      <w:proofErr w:type="spellEnd"/>
      <w:r w:rsidRPr="00CB5518">
        <w:rPr>
          <w:rStyle w:val="articletitle"/>
          <w:rFonts w:ascii="Open Sans" w:hAnsi="Open Sans" w:cs="Open Sans"/>
          <w:i/>
          <w:iCs/>
          <w:color w:val="1C1D1E"/>
          <w:sz w:val="21"/>
          <w:szCs w:val="21"/>
        </w:rPr>
        <w:t xml:space="preserve"> R.</w:t>
      </w:r>
      <w:r>
        <w:rPr>
          <w:rStyle w:val="articletitle"/>
          <w:rFonts w:ascii="Open Sans" w:hAnsi="Open Sans" w:cs="Open Sans"/>
          <w:i/>
          <w:iCs/>
          <w:color w:val="1C1D1E"/>
          <w:sz w:val="21"/>
          <w:szCs w:val="21"/>
        </w:rPr>
        <w:t xml:space="preserve"> </w:t>
      </w:r>
      <w:r w:rsidRPr="00CB5518">
        <w:rPr>
          <w:rStyle w:val="articletitle"/>
          <w:rFonts w:ascii="Open Sans" w:hAnsi="Open Sans" w:cs="Open Sans"/>
          <w:i/>
          <w:iCs/>
          <w:color w:val="1C1D1E"/>
          <w:sz w:val="21"/>
          <w:szCs w:val="21"/>
        </w:rPr>
        <w:t>Random-effects model for meta-analysis of clinical trials: an update.</w:t>
      </w:r>
      <w:r>
        <w:rPr>
          <w:rStyle w:val="articletitle"/>
          <w:rFonts w:ascii="Open Sans" w:hAnsi="Open Sans" w:cs="Open Sans"/>
          <w:i/>
          <w:iCs/>
          <w:color w:val="1C1D1E"/>
          <w:sz w:val="21"/>
          <w:szCs w:val="21"/>
        </w:rPr>
        <w:t xml:space="preserve"> </w:t>
      </w:r>
      <w:proofErr w:type="spellStart"/>
      <w:r>
        <w:rPr>
          <w:rStyle w:val="articletitle"/>
          <w:rFonts w:ascii="Open Sans" w:hAnsi="Open Sans" w:cs="Open Sans"/>
          <w:i/>
          <w:iCs/>
          <w:color w:val="1C1D1E"/>
          <w:sz w:val="21"/>
          <w:szCs w:val="21"/>
        </w:rPr>
        <w:t>Contemp</w:t>
      </w:r>
      <w:proofErr w:type="spellEnd"/>
      <w:r>
        <w:rPr>
          <w:rStyle w:val="articletitle"/>
          <w:rFonts w:ascii="Open Sans" w:hAnsi="Open Sans" w:cs="Open Sans"/>
          <w:i/>
          <w:iCs/>
          <w:color w:val="1C1D1E"/>
          <w:sz w:val="21"/>
          <w:szCs w:val="21"/>
        </w:rPr>
        <w:t xml:space="preserve"> </w:t>
      </w:r>
      <w:proofErr w:type="spellStart"/>
      <w:r>
        <w:rPr>
          <w:rStyle w:val="articletitle"/>
          <w:rFonts w:ascii="Open Sans" w:hAnsi="Open Sans" w:cs="Open Sans"/>
          <w:i/>
          <w:iCs/>
          <w:color w:val="1C1D1E"/>
          <w:sz w:val="21"/>
          <w:szCs w:val="21"/>
        </w:rPr>
        <w:t>Clin</w:t>
      </w:r>
      <w:proofErr w:type="spellEnd"/>
      <w:r>
        <w:rPr>
          <w:rStyle w:val="articletitle"/>
          <w:rFonts w:ascii="Open Sans" w:hAnsi="Open Sans" w:cs="Open Sans"/>
          <w:i/>
          <w:iCs/>
          <w:color w:val="1C1D1E"/>
          <w:sz w:val="21"/>
          <w:szCs w:val="21"/>
        </w:rPr>
        <w:t xml:space="preserve"> Trials</w:t>
      </w:r>
      <w:r w:rsidRPr="00CB5518">
        <w:rPr>
          <w:rStyle w:val="articletitle"/>
          <w:rFonts w:ascii="Open Sans" w:hAnsi="Open Sans" w:cs="Open Sans"/>
          <w:i/>
          <w:iCs/>
          <w:color w:val="1C1D1E"/>
          <w:sz w:val="21"/>
          <w:szCs w:val="21"/>
        </w:rPr>
        <w:t xml:space="preserve"> 2007</w:t>
      </w:r>
      <w:r>
        <w:rPr>
          <w:rStyle w:val="articletitle"/>
          <w:rFonts w:ascii="Open Sans" w:hAnsi="Open Sans" w:cs="Open Sans"/>
          <w:i/>
          <w:iCs/>
          <w:color w:val="1C1D1E"/>
          <w:sz w:val="21"/>
          <w:szCs w:val="21"/>
        </w:rPr>
        <w:t>;</w:t>
      </w:r>
    </w:p>
  </w:comment>
  <w:comment w:id="28" w:author="Papanikolaou, I. (Ioanna)" w:date="2018-11-14T14:13:00Z" w:initials="PI(">
    <w:p w14:paraId="57CF4BA3" w14:textId="77777777" w:rsidR="001515EF" w:rsidRPr="00207258" w:rsidRDefault="001515EF" w:rsidP="007748B0">
      <w:pPr>
        <w:pStyle w:val="a7"/>
        <w:rPr>
          <w:rFonts w:ascii="Open Sans" w:hAnsi="Open Sans" w:cs="Open Sans"/>
          <w:i/>
          <w:iCs/>
          <w:color w:val="1C1D1E"/>
          <w:sz w:val="21"/>
          <w:szCs w:val="21"/>
        </w:rPr>
      </w:pPr>
      <w:r>
        <w:rPr>
          <w:rStyle w:val="a6"/>
        </w:rPr>
        <w:annotationRef/>
      </w:r>
      <w:proofErr w:type="spellStart"/>
      <w:r w:rsidRPr="00E811D0">
        <w:rPr>
          <w:rStyle w:val="articletitle"/>
          <w:rFonts w:ascii="Open Sans" w:hAnsi="Open Sans" w:cs="Open Sans"/>
          <w:i/>
          <w:iCs/>
          <w:color w:val="1C1D1E"/>
          <w:sz w:val="21"/>
          <w:szCs w:val="21"/>
        </w:rPr>
        <w:t>Guolo</w:t>
      </w:r>
      <w:proofErr w:type="spellEnd"/>
      <w:r>
        <w:rPr>
          <w:rStyle w:val="articletitle"/>
          <w:rFonts w:ascii="Open Sans" w:hAnsi="Open Sans" w:cs="Open Sans"/>
          <w:i/>
          <w:iCs/>
          <w:color w:val="1C1D1E"/>
          <w:sz w:val="21"/>
          <w:szCs w:val="21"/>
        </w:rPr>
        <w:t xml:space="preserve"> A, </w:t>
      </w:r>
      <w:proofErr w:type="spellStart"/>
      <w:r>
        <w:rPr>
          <w:rStyle w:val="articletitle"/>
          <w:rFonts w:ascii="Open Sans" w:hAnsi="Open Sans" w:cs="Open Sans"/>
          <w:i/>
          <w:iCs/>
          <w:color w:val="1C1D1E"/>
          <w:sz w:val="21"/>
          <w:szCs w:val="21"/>
        </w:rPr>
        <w:t>Varin</w:t>
      </w:r>
      <w:proofErr w:type="spellEnd"/>
      <w:r>
        <w:rPr>
          <w:rStyle w:val="articletitle"/>
          <w:rFonts w:ascii="Open Sans" w:hAnsi="Open Sans" w:cs="Open Sans"/>
          <w:i/>
          <w:iCs/>
          <w:color w:val="1C1D1E"/>
          <w:sz w:val="21"/>
          <w:szCs w:val="21"/>
        </w:rPr>
        <w:t xml:space="preserve"> C. Random-effects meta-analysis: the number of studies matters, Statistical methods in Medical Research. Statistical Methods in Medical Research 2017;</w:t>
      </w:r>
    </w:p>
  </w:comment>
  <w:comment w:id="29" w:author="Papanikolaou, I. (Ioanna)" w:date="2018-11-14T14:51:00Z" w:initials="PI(">
    <w:p w14:paraId="01206EAD" w14:textId="77777777" w:rsidR="001515EF" w:rsidRPr="00734DDC" w:rsidRDefault="001515EF" w:rsidP="005E6C25">
      <w:pPr>
        <w:pStyle w:val="a7"/>
        <w:rPr>
          <w:rStyle w:val="articletitle"/>
          <w:rFonts w:ascii="Open Sans" w:hAnsi="Open Sans" w:cs="Open Sans"/>
          <w:i/>
          <w:iCs/>
          <w:color w:val="1C1D1E"/>
          <w:sz w:val="21"/>
          <w:szCs w:val="21"/>
        </w:rPr>
      </w:pPr>
      <w:r>
        <w:rPr>
          <w:rStyle w:val="a6"/>
        </w:rPr>
        <w:annotationRef/>
      </w:r>
      <w:proofErr w:type="spellStart"/>
      <w:r w:rsidRPr="005E6C25">
        <w:rPr>
          <w:rStyle w:val="articletitle"/>
          <w:rFonts w:ascii="Open Sans" w:hAnsi="Open Sans" w:cs="Open Sans"/>
          <w:i/>
          <w:iCs/>
          <w:color w:val="1C1D1E"/>
          <w:sz w:val="21"/>
          <w:szCs w:val="21"/>
        </w:rPr>
        <w:t>Veroniki</w:t>
      </w:r>
      <w:proofErr w:type="spellEnd"/>
      <w:r w:rsidRPr="005E6C25">
        <w:rPr>
          <w:rStyle w:val="articletitle"/>
          <w:rFonts w:ascii="Open Sans" w:hAnsi="Open Sans" w:cs="Open Sans"/>
          <w:i/>
          <w:iCs/>
          <w:color w:val="1C1D1E"/>
          <w:sz w:val="21"/>
          <w:szCs w:val="21"/>
        </w:rPr>
        <w:t xml:space="preserve"> AA, et al. </w:t>
      </w:r>
      <w:r>
        <w:rPr>
          <w:rStyle w:val="articletitle"/>
          <w:rFonts w:ascii="Open Sans" w:hAnsi="Open Sans" w:cs="Open Sans"/>
          <w:i/>
          <w:iCs/>
          <w:color w:val="1C1D1E"/>
          <w:sz w:val="21"/>
          <w:szCs w:val="21"/>
        </w:rPr>
        <w:t xml:space="preserve">Methods to estimate the between-study </w:t>
      </w:r>
      <w:r w:rsidRPr="00734DDC">
        <w:rPr>
          <w:rStyle w:val="articletitle"/>
          <w:rFonts w:ascii="Open Sans" w:hAnsi="Open Sans" w:cs="Open Sans"/>
          <w:i/>
          <w:iCs/>
          <w:color w:val="1C1D1E"/>
          <w:sz w:val="21"/>
          <w:szCs w:val="21"/>
        </w:rPr>
        <w:t>variance and its uncertainty in</w:t>
      </w:r>
    </w:p>
    <w:p w14:paraId="544299C5" w14:textId="77777777" w:rsidR="001515EF" w:rsidRPr="00522433" w:rsidRDefault="001515EF" w:rsidP="005E6C25">
      <w:pPr>
        <w:pStyle w:val="a7"/>
        <w:rPr>
          <w:rFonts w:ascii="Open Sans" w:hAnsi="Open Sans" w:cs="Open Sans"/>
          <w:i/>
          <w:iCs/>
          <w:color w:val="1C1D1E"/>
          <w:sz w:val="21"/>
          <w:szCs w:val="21"/>
        </w:rPr>
      </w:pPr>
      <w:proofErr w:type="gramStart"/>
      <w:r w:rsidRPr="00734DDC">
        <w:rPr>
          <w:rStyle w:val="articletitle"/>
          <w:rFonts w:ascii="Open Sans" w:hAnsi="Open Sans" w:cs="Open Sans"/>
          <w:i/>
          <w:iCs/>
          <w:color w:val="1C1D1E"/>
          <w:sz w:val="21"/>
          <w:szCs w:val="21"/>
        </w:rPr>
        <w:t>meta-analysis</w:t>
      </w:r>
      <w:proofErr w:type="gramEnd"/>
      <w:r>
        <w:rPr>
          <w:rStyle w:val="articletitle"/>
          <w:rFonts w:ascii="Open Sans" w:hAnsi="Open Sans" w:cs="Open Sans"/>
          <w:i/>
          <w:iCs/>
          <w:color w:val="1C1D1E"/>
          <w:sz w:val="21"/>
          <w:szCs w:val="21"/>
        </w:rPr>
        <w:t>. Wiley Online Library 2015;</w:t>
      </w:r>
    </w:p>
  </w:comment>
  <w:comment w:id="31" w:author="Lissa, C.J. van (Caspar)" w:date="2018-11-28T21:45:00Z" w:initials="LCv(">
    <w:p w14:paraId="6A9DD741" w14:textId="466205D8" w:rsidR="001D4412" w:rsidRDefault="001D4412">
      <w:pPr>
        <w:pStyle w:val="a7"/>
      </w:pPr>
      <w:r>
        <w:rPr>
          <w:rStyle w:val="a6"/>
        </w:rPr>
        <w:annotationRef/>
      </w:r>
      <w:r>
        <w:t>I don’t understand what is being said here</w:t>
      </w:r>
    </w:p>
  </w:comment>
  <w:comment w:id="30" w:author="Papanikolaou, I. (Ioanna)" w:date="2018-11-15T15:23:00Z" w:initials="PI(">
    <w:p w14:paraId="50F6E3E9" w14:textId="05D950ED" w:rsidR="001515EF" w:rsidRPr="00A50262" w:rsidRDefault="001515EF">
      <w:pPr>
        <w:pStyle w:val="a7"/>
      </w:pPr>
      <w:r>
        <w:rPr>
          <w:rStyle w:val="a6"/>
        </w:rPr>
        <w:annotationRef/>
      </w:r>
      <w:proofErr w:type="spellStart"/>
      <w:r w:rsidRPr="00C85712">
        <w:rPr>
          <w:rStyle w:val="articletitle"/>
          <w:rFonts w:ascii="Open Sans" w:hAnsi="Open Sans" w:cs="Open Sans"/>
          <w:i/>
          <w:iCs/>
          <w:color w:val="1C1D1E"/>
          <w:sz w:val="21"/>
          <w:szCs w:val="21"/>
          <w:lang w:val="de-DE"/>
        </w:rPr>
        <w:t>Viechtbauer</w:t>
      </w:r>
      <w:proofErr w:type="spellEnd"/>
      <w:r w:rsidRPr="00C85712">
        <w:rPr>
          <w:rStyle w:val="articletitle"/>
          <w:rFonts w:ascii="Open Sans" w:hAnsi="Open Sans" w:cs="Open Sans"/>
          <w:i/>
          <w:iCs/>
          <w:color w:val="1C1D1E"/>
          <w:sz w:val="21"/>
          <w:szCs w:val="21"/>
          <w:lang w:val="de-DE"/>
        </w:rPr>
        <w:t xml:space="preserve"> W, López-López JA</w:t>
      </w:r>
      <w:r>
        <w:rPr>
          <w:rStyle w:val="articletitle"/>
          <w:rFonts w:ascii="Open Sans" w:hAnsi="Open Sans" w:cs="Open Sans"/>
          <w:i/>
          <w:iCs/>
          <w:color w:val="1C1D1E"/>
          <w:sz w:val="21"/>
          <w:szCs w:val="21"/>
          <w:lang w:val="de-DE"/>
        </w:rPr>
        <w:t xml:space="preserve">. </w:t>
      </w:r>
      <w:r w:rsidRPr="00AF1AE4">
        <w:rPr>
          <w:rStyle w:val="articletitle"/>
          <w:rFonts w:ascii="Open Sans" w:hAnsi="Open Sans" w:cs="Open Sans"/>
          <w:i/>
          <w:iCs/>
          <w:color w:val="1C1D1E"/>
          <w:sz w:val="21"/>
          <w:szCs w:val="21"/>
        </w:rPr>
        <w:t xml:space="preserve">A comparison of procedures to test for moderators </w:t>
      </w:r>
      <w:r w:rsidRPr="009C0448">
        <w:rPr>
          <w:rStyle w:val="articletitle"/>
          <w:rFonts w:ascii="Open Sans" w:hAnsi="Open Sans" w:cs="Open Sans"/>
          <w:i/>
          <w:iCs/>
          <w:color w:val="1C1D1E"/>
          <w:sz w:val="21"/>
          <w:szCs w:val="21"/>
        </w:rPr>
        <w:t xml:space="preserve">in mixed-effects meta-regression models. </w:t>
      </w:r>
      <w:hyperlink r:id="rId2" w:tooltip="Psychological methods." w:history="1">
        <w:proofErr w:type="spellStart"/>
        <w:r w:rsidRPr="00C2161B">
          <w:rPr>
            <w:rStyle w:val="articletitle"/>
            <w:rFonts w:ascii="Open Sans" w:hAnsi="Open Sans" w:cs="Open Sans"/>
            <w:i/>
            <w:iCs/>
            <w:color w:val="1C1D1E"/>
            <w:sz w:val="21"/>
            <w:szCs w:val="21"/>
          </w:rPr>
          <w:t>Psychol</w:t>
        </w:r>
        <w:proofErr w:type="spellEnd"/>
        <w:r w:rsidRPr="00C2161B">
          <w:rPr>
            <w:rStyle w:val="articletitle"/>
            <w:rFonts w:ascii="Open Sans" w:hAnsi="Open Sans" w:cs="Open Sans"/>
            <w:i/>
            <w:iCs/>
            <w:color w:val="1C1D1E"/>
            <w:sz w:val="21"/>
            <w:szCs w:val="21"/>
          </w:rPr>
          <w:t xml:space="preserve"> Methods</w:t>
        </w:r>
      </w:hyperlink>
      <w:r w:rsidRPr="00C2161B">
        <w:rPr>
          <w:rStyle w:val="articletitle"/>
          <w:rFonts w:ascii="Open Sans" w:hAnsi="Open Sans" w:cs="Open Sans"/>
          <w:i/>
          <w:iCs/>
          <w:color w:val="1C1D1E"/>
          <w:sz w:val="21"/>
          <w:szCs w:val="21"/>
        </w:rPr>
        <w:t xml:space="preserve"> 2015;</w:t>
      </w:r>
    </w:p>
  </w:comment>
  <w:comment w:id="32" w:author="Lissa, C.J. van (Caspar)" w:date="2018-11-28T21:48:00Z" w:initials="LCv(">
    <w:p w14:paraId="0CA52B90" w14:textId="00466BB4" w:rsidR="001D4412" w:rsidRDefault="001D4412">
      <w:pPr>
        <w:pStyle w:val="a7"/>
      </w:pPr>
      <w:r>
        <w:rPr>
          <w:rStyle w:val="a6"/>
        </w:rPr>
        <w:annotationRef/>
      </w:r>
      <w:r>
        <w:t>I’m not sure if I understand what is being said here, and also not sure of its relevance, in relation to the preceding and following paragraphs.</w:t>
      </w:r>
    </w:p>
  </w:comment>
  <w:comment w:id="33" w:author="Lissa, C.J. van (Caspar)" w:date="2018-11-28T21:50:00Z" w:initials="LCv(">
    <w:p w14:paraId="38B196FE" w14:textId="4E32E132" w:rsidR="001D4412" w:rsidRDefault="001D4412">
      <w:pPr>
        <w:pStyle w:val="a7"/>
      </w:pPr>
      <w:r>
        <w:rPr>
          <w:rStyle w:val="a6"/>
        </w:rPr>
        <w:annotationRef/>
      </w:r>
      <w:r>
        <w:t>There is no transition from the topic “Q statistic” to the topic “</w:t>
      </w:r>
      <w:r w:rsidR="00623549">
        <w:t>error</w:t>
      </w:r>
      <w:r>
        <w:t>”</w:t>
      </w:r>
      <w:r w:rsidR="00623549">
        <w:t xml:space="preserve">!! </w:t>
      </w:r>
    </w:p>
  </w:comment>
  <w:comment w:id="34" w:author="Papanikolaou, I. (Ioanna)" w:date="2018-11-16T15:25:00Z" w:initials="PI(">
    <w:p w14:paraId="72B39C90" w14:textId="4EA730B8" w:rsidR="001515EF" w:rsidRPr="00350B73" w:rsidRDefault="001515EF">
      <w:pPr>
        <w:pStyle w:val="a7"/>
        <w:rPr>
          <w:rStyle w:val="articletitle"/>
          <w:rFonts w:ascii="Open Sans" w:hAnsi="Open Sans" w:cs="Open Sans"/>
          <w:i/>
          <w:iCs/>
          <w:color w:val="1C1D1E"/>
          <w:sz w:val="21"/>
          <w:szCs w:val="21"/>
        </w:rPr>
      </w:pPr>
      <w:r>
        <w:rPr>
          <w:rStyle w:val="a6"/>
        </w:rPr>
        <w:annotationRef/>
      </w:r>
      <w:r w:rsidRPr="00350B73">
        <w:rPr>
          <w:rStyle w:val="articletitle"/>
          <w:rFonts w:ascii="Open Sans" w:hAnsi="Open Sans" w:cs="Open Sans"/>
          <w:i/>
          <w:iCs/>
          <w:color w:val="1C1D1E"/>
          <w:sz w:val="21"/>
          <w:szCs w:val="21"/>
        </w:rPr>
        <w:t xml:space="preserve">Shankar R. Bias-Variance Tradeoff: What is it and why is it important? </w:t>
      </w:r>
      <w:proofErr w:type="spellStart"/>
      <w:r w:rsidRPr="00350B73">
        <w:rPr>
          <w:rStyle w:val="articletitle"/>
          <w:rFonts w:ascii="Open Sans" w:hAnsi="Open Sans" w:cs="Open Sans"/>
          <w:i/>
          <w:iCs/>
          <w:color w:val="1C1D1E"/>
          <w:sz w:val="21"/>
          <w:szCs w:val="21"/>
        </w:rPr>
        <w:t>Linkedin</w:t>
      </w:r>
      <w:proofErr w:type="spellEnd"/>
      <w:r w:rsidRPr="00350B73">
        <w:rPr>
          <w:rStyle w:val="articletitle"/>
          <w:rFonts w:ascii="Open Sans" w:hAnsi="Open Sans" w:cs="Open Sans"/>
          <w:i/>
          <w:iCs/>
          <w:color w:val="1C1D1E"/>
          <w:sz w:val="21"/>
          <w:szCs w:val="21"/>
        </w:rPr>
        <w:t xml:space="preserve"> 2017;</w:t>
      </w:r>
    </w:p>
  </w:comment>
  <w:comment w:id="35" w:author="Papanikolaou, I. (Ioanna)" w:date="2018-11-16T16:27:00Z" w:initials="PI(">
    <w:p w14:paraId="6F49067E" w14:textId="6D76A1D7" w:rsidR="001515EF" w:rsidRDefault="001515EF">
      <w:pPr>
        <w:pStyle w:val="a7"/>
      </w:pPr>
      <w:r>
        <w:rPr>
          <w:rStyle w:val="a6"/>
        </w:rPr>
        <w:annotationRef/>
      </w:r>
      <w:proofErr w:type="spellStart"/>
      <w:proofErr w:type="gramStart"/>
      <w:r w:rsidRPr="006C0337">
        <w:rPr>
          <w:rStyle w:val="articletitle"/>
          <w:rFonts w:ascii="Open Sans" w:hAnsi="Open Sans" w:cs="Open Sans"/>
          <w:i/>
          <w:iCs/>
          <w:color w:val="1C1D1E"/>
          <w:sz w:val="21"/>
          <w:szCs w:val="21"/>
        </w:rPr>
        <w:t>ebc</w:t>
      </w:r>
      <w:proofErr w:type="spellEnd"/>
      <w:proofErr w:type="gramEnd"/>
      <w:r w:rsidRPr="006C0337">
        <w:rPr>
          <w:rStyle w:val="articletitle"/>
          <w:rFonts w:ascii="Open Sans" w:hAnsi="Open Sans" w:cs="Open Sans"/>
          <w:i/>
          <w:iCs/>
          <w:color w:val="1C1D1E"/>
          <w:sz w:val="21"/>
          <w:szCs w:val="21"/>
        </w:rPr>
        <w:t xml:space="preserve"> 2017;</w:t>
      </w:r>
    </w:p>
  </w:comment>
  <w:comment w:id="36" w:author="Lissa, C.J. van (Caspar)" w:date="2018-11-28T21:59:00Z" w:initials="LCv(">
    <w:p w14:paraId="10F625DD" w14:textId="59320B7C" w:rsidR="00623549" w:rsidRDefault="00623549">
      <w:pPr>
        <w:pStyle w:val="a7"/>
      </w:pPr>
      <w:r>
        <w:rPr>
          <w:rStyle w:val="a6"/>
        </w:rPr>
        <w:annotationRef/>
      </w:r>
      <w:r>
        <w:t>What is EBC?</w:t>
      </w:r>
    </w:p>
  </w:comment>
  <w:comment w:id="37" w:author="Papanikolaou, I. (Ioanna)" w:date="2018-11-16T16:57:00Z" w:initials="PI(">
    <w:p w14:paraId="3FE95F00" w14:textId="1EDD1F18" w:rsidR="001515EF" w:rsidRDefault="001515EF">
      <w:pPr>
        <w:pStyle w:val="a7"/>
      </w:pPr>
      <w:r>
        <w:rPr>
          <w:rStyle w:val="a6"/>
        </w:rPr>
        <w:annotationRef/>
      </w:r>
      <w:r w:rsidRPr="00343081">
        <w:rPr>
          <w:rStyle w:val="articletitle"/>
          <w:rFonts w:ascii="Open Sans" w:hAnsi="Open Sans" w:cs="Open Sans"/>
          <w:i/>
          <w:iCs/>
          <w:color w:val="1C1D1E"/>
          <w:sz w:val="21"/>
          <w:szCs w:val="21"/>
        </w:rPr>
        <w:t xml:space="preserve">Mayo M, </w:t>
      </w:r>
      <w:proofErr w:type="spellStart"/>
      <w:r w:rsidRPr="00343081">
        <w:rPr>
          <w:rStyle w:val="articletitle"/>
          <w:rFonts w:ascii="Open Sans" w:hAnsi="Open Sans" w:cs="Open Sans"/>
          <w:i/>
          <w:iCs/>
          <w:color w:val="1C1D1E"/>
          <w:sz w:val="21"/>
          <w:szCs w:val="21"/>
        </w:rPr>
        <w:t>KDnuggets</w:t>
      </w:r>
      <w:proofErr w:type="spellEnd"/>
      <w:r w:rsidRPr="00343081">
        <w:rPr>
          <w:rStyle w:val="articletitle"/>
          <w:rFonts w:ascii="Open Sans" w:hAnsi="Open Sans" w:cs="Open Sans"/>
          <w:i/>
          <w:iCs/>
          <w:color w:val="1C1D1E"/>
          <w:sz w:val="21"/>
          <w:szCs w:val="21"/>
        </w:rPr>
        <w:t xml:space="preserve"> 2016;</w:t>
      </w:r>
    </w:p>
  </w:comment>
  <w:comment w:id="38" w:author="Lissa, C.J. van (Caspar)" w:date="2018-11-28T22:00:00Z" w:initials="LCv(">
    <w:p w14:paraId="6FEF80EA" w14:textId="392E7C38" w:rsidR="00623549" w:rsidRDefault="00623549">
      <w:pPr>
        <w:pStyle w:val="a7"/>
      </w:pPr>
      <w:r>
        <w:rPr>
          <w:rStyle w:val="a6"/>
        </w:rPr>
        <w:annotationRef/>
      </w:r>
      <w:r w:rsidR="00E41BC1">
        <w:t xml:space="preserve">Q: </w:t>
      </w:r>
      <w:r>
        <w:t>Not sure if this clarifies matters?</w:t>
      </w:r>
      <w:r w:rsidR="00E41BC1">
        <w:t xml:space="preserve"> What are you trying to say?</w:t>
      </w:r>
    </w:p>
    <w:p w14:paraId="5BBA814B" w14:textId="77777777" w:rsidR="00CA276F" w:rsidRDefault="00CA276F">
      <w:pPr>
        <w:pStyle w:val="a7"/>
      </w:pPr>
    </w:p>
    <w:p w14:paraId="1CFF0219" w14:textId="23E38E77" w:rsidR="00CA276F" w:rsidRDefault="00CA276F">
      <w:pPr>
        <w:pStyle w:val="a7"/>
      </w:pPr>
      <w:r>
        <w:t xml:space="preserve">A: I’m explaining the relationship between bias and variance according to this image: </w:t>
      </w:r>
    </w:p>
    <w:p w14:paraId="504DD4BF" w14:textId="77777777" w:rsidR="00CA276F" w:rsidRDefault="00CA276F">
      <w:pPr>
        <w:pStyle w:val="a7"/>
      </w:pPr>
    </w:p>
    <w:p w14:paraId="50EC9E08" w14:textId="239EE456" w:rsidR="00CA276F" w:rsidRDefault="00CA276F">
      <w:pPr>
        <w:pStyle w:val="a7"/>
      </w:pPr>
      <w:r w:rsidRPr="00CA276F">
        <w:t>https://www.kdnuggets.com/wp-content/uploads/bias-variance-total-error.jpg</w:t>
      </w:r>
    </w:p>
  </w:comment>
  <w:comment w:id="39" w:author="Papanikolaou, I. (Ioanna)" w:date="2018-11-16T17:02:00Z" w:initials="PI(">
    <w:p w14:paraId="087F9B3C" w14:textId="77777777" w:rsidR="001515EF" w:rsidRPr="009615CB" w:rsidRDefault="001515EF" w:rsidP="00EC3C54">
      <w:pPr>
        <w:pStyle w:val="1"/>
        <w:numPr>
          <w:ilvl w:val="0"/>
          <w:numId w:val="0"/>
        </w:numPr>
        <w:spacing w:after="0" w:line="288" w:lineRule="atLeast"/>
        <w:rPr>
          <w:rFonts w:ascii="Arial" w:hAnsi="Arial" w:cs="Arial"/>
          <w:color w:val="333333"/>
          <w:sz w:val="19"/>
          <w:szCs w:val="19"/>
          <w:lang w:val="en-US"/>
        </w:rPr>
      </w:pPr>
      <w:r>
        <w:rPr>
          <w:rStyle w:val="a6"/>
        </w:rPr>
        <w:annotationRef/>
      </w:r>
      <w:proofErr w:type="spellStart"/>
      <w:r w:rsidRPr="009615CB">
        <w:rPr>
          <w:rStyle w:val="articletitle"/>
          <w:rFonts w:ascii="Open Sans" w:eastAsiaTheme="minorHAnsi" w:hAnsi="Open Sans" w:cs="Open Sans"/>
          <w:b w:val="0"/>
          <w:i/>
          <w:iCs/>
          <w:color w:val="1C1D1E"/>
          <w:kern w:val="0"/>
          <w:sz w:val="21"/>
          <w:szCs w:val="21"/>
          <w:lang w:val="en-US" w:eastAsia="en-US"/>
        </w:rPr>
        <w:t>Alipi</w:t>
      </w:r>
      <w:proofErr w:type="spellEnd"/>
      <w:r w:rsidRPr="009615CB">
        <w:rPr>
          <w:rStyle w:val="articletitle"/>
          <w:rFonts w:ascii="Open Sans" w:eastAsiaTheme="minorHAnsi" w:hAnsi="Open Sans" w:cs="Open Sans"/>
          <w:b w:val="0"/>
          <w:i/>
          <w:iCs/>
          <w:color w:val="1C1D1E"/>
          <w:kern w:val="0"/>
          <w:sz w:val="21"/>
          <w:szCs w:val="21"/>
          <w:lang w:val="en-US" w:eastAsia="en-US"/>
        </w:rPr>
        <w:t xml:space="preserve"> C. Intelligence for Embedded Systems: A Methodological Approach</w:t>
      </w:r>
      <w:r w:rsidRPr="00A50262">
        <w:rPr>
          <w:rStyle w:val="articletitle"/>
          <w:rFonts w:ascii="Open Sans" w:eastAsiaTheme="minorHAnsi" w:hAnsi="Open Sans" w:cs="Open Sans"/>
          <w:b w:val="0"/>
          <w:i/>
          <w:iCs/>
          <w:color w:val="1C1D1E"/>
          <w:kern w:val="0"/>
          <w:sz w:val="21"/>
          <w:szCs w:val="21"/>
          <w:lang w:val="en-US" w:eastAsia="en-US"/>
        </w:rPr>
        <w:t xml:space="preserve">. </w:t>
      </w:r>
      <w:r w:rsidRPr="00AF4B26">
        <w:rPr>
          <w:rStyle w:val="articletitle"/>
          <w:rFonts w:ascii="Open Sans" w:eastAsiaTheme="minorHAnsi" w:hAnsi="Open Sans" w:cs="Open Sans"/>
          <w:b w:val="0"/>
          <w:i/>
          <w:iCs/>
          <w:color w:val="1C1D1E"/>
          <w:kern w:val="0"/>
          <w:sz w:val="21"/>
          <w:szCs w:val="21"/>
          <w:lang w:val="en-US" w:eastAsia="en-US"/>
        </w:rPr>
        <w:t>2014;</w:t>
      </w:r>
    </w:p>
    <w:p w14:paraId="22730C7D" w14:textId="77777777" w:rsidR="001515EF" w:rsidRDefault="001515EF" w:rsidP="00EC3C54">
      <w:pPr>
        <w:pStyle w:val="a7"/>
      </w:pPr>
    </w:p>
  </w:comment>
  <w:comment w:id="40" w:author="Lissa, C.J. van (Caspar)" w:date="2018-11-28T22:01:00Z" w:initials="LCv(">
    <w:p w14:paraId="3061067B" w14:textId="2CC3348E" w:rsidR="00751FF8" w:rsidRDefault="00751FF8">
      <w:pPr>
        <w:pStyle w:val="a7"/>
      </w:pPr>
      <w:r>
        <w:rPr>
          <w:rStyle w:val="a6"/>
        </w:rPr>
        <w:annotationRef/>
      </w:r>
      <w:r>
        <w:t>Watch out! Again, no transition between these two paragraphs.</w:t>
      </w:r>
    </w:p>
  </w:comment>
  <w:comment w:id="42" w:author="Lissa, C.J. van (Caspar)" w:date="2018-11-29T13:32:00Z" w:initials="LCv(">
    <w:p w14:paraId="2AFF9570" w14:textId="6973D574" w:rsidR="00493E1E" w:rsidRDefault="00493E1E">
      <w:pPr>
        <w:pStyle w:val="a7"/>
      </w:pPr>
      <w:r>
        <w:rPr>
          <w:rStyle w:val="a6"/>
        </w:rPr>
        <w:annotationRef/>
      </w:r>
      <w:r>
        <w:t>This does not follow logically from the preceding sentence. The preceding sentence describes the desired result, but not why OLS doesn’t deliver it</w:t>
      </w:r>
    </w:p>
  </w:comment>
  <w:comment w:id="43" w:author="Lissa, C.J. van (Caspar)" w:date="2018-11-29T13:33:00Z" w:initials="LCv(">
    <w:p w14:paraId="1BD0AB5E" w14:textId="31ECEFAB" w:rsidR="00493E1E" w:rsidRDefault="00493E1E">
      <w:pPr>
        <w:pStyle w:val="a7"/>
      </w:pPr>
      <w:r>
        <w:rPr>
          <w:rStyle w:val="a6"/>
        </w:rPr>
        <w:annotationRef/>
      </w:r>
      <w:r>
        <w:t>Grammar</w:t>
      </w:r>
    </w:p>
  </w:comment>
  <w:comment w:id="44" w:author="Lissa, C.J. van (Caspar)" w:date="2018-11-29T13:34:00Z" w:initials="LCv(">
    <w:p w14:paraId="0F0A5DA4" w14:textId="4BD5A760" w:rsidR="00BE3FE9" w:rsidRDefault="00BE3FE9">
      <w:pPr>
        <w:pStyle w:val="a7"/>
      </w:pPr>
      <w:r>
        <w:rPr>
          <w:rStyle w:val="a6"/>
        </w:rPr>
        <w:annotationRef/>
      </w:r>
      <w:r>
        <w:t>Keep using the same terminology as before</w:t>
      </w:r>
    </w:p>
  </w:comment>
  <w:comment w:id="41" w:author="Papanikolaou, I. (Ioanna)" w:date="2018-11-19T13:12:00Z" w:initials="PI(">
    <w:p w14:paraId="486332A6" w14:textId="3E60C9AE" w:rsidR="001515EF" w:rsidRDefault="001515EF">
      <w:pPr>
        <w:pStyle w:val="a7"/>
      </w:pPr>
      <w:r>
        <w:rPr>
          <w:rStyle w:val="a6"/>
        </w:rPr>
        <w:annotationRef/>
      </w:r>
      <w:proofErr w:type="spellStart"/>
      <w:r w:rsidRPr="00FF1805">
        <w:rPr>
          <w:rStyle w:val="articletitle"/>
          <w:rFonts w:ascii="Open Sans" w:hAnsi="Open Sans" w:cs="Open Sans"/>
          <w:i/>
          <w:iCs/>
          <w:color w:val="1C1D1E"/>
          <w:sz w:val="21"/>
          <w:szCs w:val="21"/>
        </w:rPr>
        <w:t>Tibshirani</w:t>
      </w:r>
      <w:proofErr w:type="spellEnd"/>
      <w:r w:rsidRPr="00FF1805">
        <w:rPr>
          <w:rStyle w:val="articletitle"/>
          <w:rFonts w:ascii="Open Sans" w:hAnsi="Open Sans" w:cs="Open Sans"/>
          <w:i/>
          <w:iCs/>
          <w:color w:val="1C1D1E"/>
          <w:sz w:val="21"/>
          <w:szCs w:val="21"/>
        </w:rPr>
        <w:t xml:space="preserve"> R. Regression Shrinkage and Selection via the Lasso</w:t>
      </w:r>
      <w:r>
        <w:rPr>
          <w:rStyle w:val="articletitle"/>
          <w:rFonts w:ascii="Open Sans" w:hAnsi="Open Sans" w:cs="Open Sans"/>
          <w:i/>
          <w:iCs/>
          <w:color w:val="1C1D1E"/>
          <w:sz w:val="21"/>
          <w:szCs w:val="21"/>
        </w:rPr>
        <w:t xml:space="preserve">. </w:t>
      </w:r>
      <w:r w:rsidRPr="00FF1805">
        <w:rPr>
          <w:rStyle w:val="articletitle"/>
          <w:rFonts w:ascii="Open Sans" w:hAnsi="Open Sans" w:cs="Open Sans"/>
          <w:i/>
          <w:iCs/>
          <w:color w:val="1C1D1E"/>
          <w:sz w:val="21"/>
          <w:szCs w:val="21"/>
        </w:rPr>
        <w:t>Journal of the Royal Statistical Society</w:t>
      </w:r>
      <w:r>
        <w:rPr>
          <w:rStyle w:val="articletitle"/>
          <w:rFonts w:ascii="Open Sans" w:hAnsi="Open Sans" w:cs="Open Sans"/>
          <w:i/>
          <w:iCs/>
          <w:color w:val="1C1D1E"/>
          <w:sz w:val="21"/>
          <w:szCs w:val="21"/>
        </w:rPr>
        <w:t xml:space="preserve"> 1996;</w:t>
      </w:r>
    </w:p>
  </w:comment>
  <w:comment w:id="46" w:author="Lissa, C.J. van (Caspar)" w:date="2018-11-29T13:35:00Z" w:initials="LCv(">
    <w:p w14:paraId="5E82DAFA" w14:textId="719AE1DF" w:rsidR="00BE3FE9" w:rsidRDefault="00BE3FE9">
      <w:pPr>
        <w:pStyle w:val="a7"/>
      </w:pPr>
      <w:r>
        <w:rPr>
          <w:rStyle w:val="a6"/>
        </w:rPr>
        <w:annotationRef/>
      </w:r>
      <w:r>
        <w:t>Q: Not clear what is meant by “democratic” in this context</w:t>
      </w:r>
    </w:p>
    <w:p w14:paraId="6BDD1F01" w14:textId="77777777" w:rsidR="00CA276F" w:rsidRDefault="00CA276F">
      <w:pPr>
        <w:pStyle w:val="a7"/>
      </w:pPr>
    </w:p>
    <w:p w14:paraId="1CFB56E9" w14:textId="3ACD551C" w:rsidR="00CA276F" w:rsidRDefault="00CA276F" w:rsidP="006939AB">
      <w:pPr>
        <w:pStyle w:val="a7"/>
      </w:pPr>
      <w:r>
        <w:t xml:space="preserve">A: </w:t>
      </w:r>
      <w:r w:rsidR="00B152CE">
        <w:t>Forward stepwise regression computes the best direction</w:t>
      </w:r>
      <w:r w:rsidR="006939AB" w:rsidRPr="006939AB">
        <w:t xml:space="preserve"> </w:t>
      </w:r>
      <w:r w:rsidR="006939AB">
        <w:t>at each stage. If the d</w:t>
      </w:r>
      <w:r w:rsidR="006939AB">
        <w:t>irection of predictor j does not</w:t>
      </w:r>
      <w:r w:rsidR="006939AB">
        <w:t xml:space="preserve"> agree with the </w:t>
      </w:r>
      <w:proofErr w:type="gramStart"/>
      <w:r w:rsidR="006939AB">
        <w:t>sign(</w:t>
      </w:r>
      <w:proofErr w:type="spellStart"/>
      <w:proofErr w:type="gramEnd"/>
      <w:r w:rsidR="006939AB">
        <w:t>corr</w:t>
      </w:r>
      <w:proofErr w:type="spellEnd"/>
      <w:r w:rsidR="006939AB">
        <w:t xml:space="preserve"> (r, </w:t>
      </w:r>
      <w:proofErr w:type="spellStart"/>
      <w:r w:rsidR="006939AB">
        <w:t>Xj</w:t>
      </w:r>
      <w:proofErr w:type="spellEnd"/>
      <w:r w:rsidR="006939AB">
        <w:t>)</w:t>
      </w:r>
      <w:r w:rsidR="006939AB">
        <w:t xml:space="preserve">), the direction is </w:t>
      </w:r>
      <w:r w:rsidR="006939AB">
        <w:t>projected onto the positive cone spanned by the</w:t>
      </w:r>
      <w:r w:rsidR="006939AB">
        <w:t xml:space="preserve"> </w:t>
      </w:r>
      <w:r w:rsidR="006939AB">
        <w:t>signed predictors. Thus</w:t>
      </w:r>
      <w:r w:rsidR="006939AB">
        <w:t>,</w:t>
      </w:r>
      <w:r w:rsidR="006939AB">
        <w:t xml:space="preserve"> a forward </w:t>
      </w:r>
      <w:proofErr w:type="spellStart"/>
      <w:r w:rsidR="006939AB">
        <w:t>stagewise</w:t>
      </w:r>
      <w:proofErr w:type="spellEnd"/>
      <w:r w:rsidR="006939AB">
        <w:t xml:space="preserve"> regression uses only the non-negative least squares</w:t>
      </w:r>
      <w:r w:rsidR="006939AB">
        <w:t xml:space="preserve"> </w:t>
      </w:r>
      <w:r w:rsidR="006939AB">
        <w:t>directions while LAR use also</w:t>
      </w:r>
      <w:r w:rsidR="006939AB">
        <w:t xml:space="preserve"> the negative directions in the </w:t>
      </w:r>
      <w:r w:rsidR="006939AB">
        <w:t xml:space="preserve">active set of variables. </w:t>
      </w:r>
      <w:r w:rsidR="006939AB">
        <w:t xml:space="preserve">In this sense, </w:t>
      </w:r>
      <w:r w:rsidR="006939AB">
        <w:t xml:space="preserve">LAR is a democratic forward </w:t>
      </w:r>
      <w:proofErr w:type="spellStart"/>
      <w:r w:rsidR="006939AB">
        <w:t>stagewise</w:t>
      </w:r>
      <w:proofErr w:type="spellEnd"/>
      <w:r w:rsidR="006939AB">
        <w:t xml:space="preserve"> regression.</w:t>
      </w:r>
      <w:r w:rsidR="006939AB">
        <w:cr/>
      </w:r>
    </w:p>
  </w:comment>
  <w:comment w:id="47" w:author="Papanikolaou, I. (Ioanna)" w:date="2018-11-21T13:21:00Z" w:initials="PI(">
    <w:p w14:paraId="49DECBD4" w14:textId="0EDE3560" w:rsidR="001515EF" w:rsidRPr="00D11B69" w:rsidRDefault="001515EF">
      <w:pPr>
        <w:pStyle w:val="a7"/>
        <w:rPr>
          <w:rStyle w:val="articletitle"/>
          <w:rFonts w:ascii="Open Sans" w:hAnsi="Open Sans" w:cs="Open Sans"/>
          <w:i/>
          <w:iCs/>
          <w:color w:val="1C1D1E"/>
          <w:sz w:val="21"/>
          <w:szCs w:val="21"/>
        </w:rPr>
      </w:pPr>
      <w:r>
        <w:rPr>
          <w:rStyle w:val="a6"/>
        </w:rPr>
        <w:annotationRef/>
      </w:r>
      <w:proofErr w:type="spellStart"/>
      <w:r w:rsidRPr="00D11B69">
        <w:rPr>
          <w:rStyle w:val="articletitle"/>
          <w:rFonts w:ascii="Open Sans" w:hAnsi="Open Sans" w:cs="Open Sans"/>
          <w:i/>
          <w:iCs/>
          <w:color w:val="1C1D1E"/>
          <w:sz w:val="21"/>
          <w:szCs w:val="21"/>
        </w:rPr>
        <w:t>Hesterberg</w:t>
      </w:r>
      <w:proofErr w:type="spellEnd"/>
      <w:r w:rsidRPr="00D11B69">
        <w:rPr>
          <w:rStyle w:val="articletitle"/>
          <w:rFonts w:ascii="Open Sans" w:hAnsi="Open Sans" w:cs="Open Sans"/>
          <w:i/>
          <w:iCs/>
          <w:color w:val="1C1D1E"/>
          <w:sz w:val="21"/>
          <w:szCs w:val="21"/>
        </w:rPr>
        <w:t xml:space="preserve"> T et al. Least angle and ℓ1 penalized regression: A review</w:t>
      </w:r>
      <w:r>
        <w:rPr>
          <w:rStyle w:val="articletitle"/>
          <w:rFonts w:ascii="Open Sans" w:hAnsi="Open Sans" w:cs="Open Sans"/>
          <w:i/>
          <w:iCs/>
          <w:color w:val="1C1D1E"/>
          <w:sz w:val="21"/>
          <w:szCs w:val="21"/>
        </w:rPr>
        <w:t>. Statistics Surveys 2008;</w:t>
      </w:r>
    </w:p>
  </w:comment>
  <w:comment w:id="45" w:author="Papanikolaou, I. (Ioanna)" w:date="2018-11-21T13:27:00Z" w:initials="PI(">
    <w:p w14:paraId="20BAA59D" w14:textId="77777777" w:rsidR="001515EF" w:rsidRDefault="001515EF">
      <w:pPr>
        <w:pStyle w:val="a7"/>
        <w:rPr>
          <w:rStyle w:val="articletitle"/>
          <w:rFonts w:ascii="Open Sans" w:hAnsi="Open Sans" w:cs="Open Sans"/>
          <w:i/>
          <w:iCs/>
          <w:color w:val="1C1D1E"/>
          <w:sz w:val="21"/>
          <w:szCs w:val="21"/>
        </w:rPr>
      </w:pPr>
      <w:r>
        <w:rPr>
          <w:rStyle w:val="a6"/>
        </w:rPr>
        <w:annotationRef/>
      </w:r>
      <w:proofErr w:type="spellStart"/>
      <w:r w:rsidRPr="00BB0D49">
        <w:rPr>
          <w:rStyle w:val="articletitle"/>
          <w:rFonts w:ascii="Open Sans" w:hAnsi="Open Sans" w:cs="Open Sans"/>
          <w:i/>
          <w:iCs/>
          <w:color w:val="1C1D1E"/>
          <w:sz w:val="21"/>
          <w:szCs w:val="21"/>
        </w:rPr>
        <w:t>Efron</w:t>
      </w:r>
      <w:proofErr w:type="spellEnd"/>
      <w:r w:rsidRPr="00BB0D49">
        <w:rPr>
          <w:rStyle w:val="articletitle"/>
          <w:rFonts w:ascii="Open Sans" w:hAnsi="Open Sans" w:cs="Open Sans"/>
          <w:i/>
          <w:iCs/>
          <w:color w:val="1C1D1E"/>
          <w:sz w:val="21"/>
          <w:szCs w:val="21"/>
        </w:rPr>
        <w:t xml:space="preserve"> et al. Least Angle Regression. The Annals of Statistics 2004;</w:t>
      </w:r>
    </w:p>
    <w:p w14:paraId="72BAA151" w14:textId="77777777" w:rsidR="001515EF" w:rsidRDefault="001515EF">
      <w:pPr>
        <w:pStyle w:val="a7"/>
        <w:rPr>
          <w:rStyle w:val="articletitle"/>
          <w:rFonts w:ascii="Open Sans" w:hAnsi="Open Sans" w:cs="Open Sans"/>
          <w:i/>
          <w:iCs/>
          <w:color w:val="1C1D1E"/>
          <w:sz w:val="21"/>
          <w:szCs w:val="21"/>
        </w:rPr>
      </w:pPr>
    </w:p>
    <w:p w14:paraId="517167B5" w14:textId="04D792B9" w:rsidR="001515EF" w:rsidRPr="00D11B69" w:rsidRDefault="001515EF">
      <w:pPr>
        <w:pStyle w:val="a7"/>
      </w:pPr>
      <w:r w:rsidRPr="00D11B69">
        <w:rPr>
          <w:rStyle w:val="articletitle"/>
          <w:rFonts w:ascii="Open Sans" w:hAnsi="Open Sans" w:cs="Open Sans"/>
          <w:i/>
          <w:iCs/>
          <w:color w:val="1C1D1E"/>
          <w:sz w:val="21"/>
          <w:szCs w:val="21"/>
        </w:rPr>
        <w:t xml:space="preserve">Hastie T, </w:t>
      </w:r>
      <w:proofErr w:type="spellStart"/>
      <w:r w:rsidRPr="00D11B69">
        <w:rPr>
          <w:rStyle w:val="articletitle"/>
          <w:rFonts w:ascii="Open Sans" w:hAnsi="Open Sans" w:cs="Open Sans"/>
          <w:i/>
          <w:iCs/>
          <w:color w:val="1C1D1E"/>
          <w:sz w:val="21"/>
          <w:szCs w:val="21"/>
        </w:rPr>
        <w:t>Tibshirani</w:t>
      </w:r>
      <w:proofErr w:type="spellEnd"/>
      <w:r w:rsidRPr="00D11B69">
        <w:rPr>
          <w:rStyle w:val="articletitle"/>
          <w:rFonts w:ascii="Open Sans" w:hAnsi="Open Sans" w:cs="Open Sans"/>
          <w:i/>
          <w:iCs/>
          <w:color w:val="1C1D1E"/>
          <w:sz w:val="21"/>
          <w:szCs w:val="21"/>
        </w:rPr>
        <w:t xml:space="preserve"> R, Friedman J. The Elements of Statistical Learning</w:t>
      </w:r>
      <w:r>
        <w:rPr>
          <w:rStyle w:val="articletitle"/>
          <w:rFonts w:ascii="Open Sans" w:hAnsi="Open Sans" w:cs="Open Sans"/>
          <w:i/>
          <w:iCs/>
          <w:color w:val="1C1D1E"/>
          <w:sz w:val="21"/>
          <w:szCs w:val="21"/>
        </w:rPr>
        <w:t>;</w:t>
      </w:r>
    </w:p>
  </w:comment>
  <w:comment w:id="48" w:author="Papanikolaou, I. (Ioanna)" w:date="2018-11-28T11:59:00Z" w:initials="PI(">
    <w:p w14:paraId="12558497" w14:textId="77777777" w:rsidR="001515EF" w:rsidRPr="0086587C" w:rsidRDefault="001515EF">
      <w:pPr>
        <w:pStyle w:val="a7"/>
        <w:rPr>
          <w:rStyle w:val="articletitle"/>
          <w:rFonts w:ascii="Open Sans" w:hAnsi="Open Sans" w:cs="Open Sans"/>
          <w:i/>
          <w:iCs/>
          <w:color w:val="1C1D1E"/>
          <w:sz w:val="21"/>
          <w:szCs w:val="21"/>
        </w:rPr>
      </w:pPr>
      <w:r>
        <w:rPr>
          <w:rStyle w:val="a6"/>
        </w:rPr>
        <w:annotationRef/>
      </w:r>
      <w:r w:rsidRPr="0086587C">
        <w:rPr>
          <w:rStyle w:val="articletitle"/>
          <w:rFonts w:ascii="Open Sans" w:hAnsi="Open Sans" w:cs="Open Sans"/>
          <w:i/>
          <w:iCs/>
          <w:color w:val="1C1D1E"/>
          <w:sz w:val="21"/>
          <w:szCs w:val="21"/>
        </w:rPr>
        <w:t xml:space="preserve">D. A. </w:t>
      </w:r>
      <w:proofErr w:type="spellStart"/>
      <w:r w:rsidRPr="0086587C">
        <w:rPr>
          <w:rStyle w:val="articletitle"/>
          <w:rFonts w:ascii="Open Sans" w:hAnsi="Open Sans" w:cs="Open Sans"/>
          <w:i/>
          <w:iCs/>
          <w:color w:val="1C1D1E"/>
          <w:sz w:val="21"/>
          <w:szCs w:val="21"/>
        </w:rPr>
        <w:t>Harville</w:t>
      </w:r>
      <w:proofErr w:type="spellEnd"/>
      <w:r w:rsidRPr="0086587C">
        <w:rPr>
          <w:rStyle w:val="articletitle"/>
          <w:rFonts w:ascii="Open Sans" w:hAnsi="Open Sans" w:cs="Open Sans"/>
          <w:i/>
          <w:iCs/>
          <w:color w:val="1C1D1E"/>
          <w:sz w:val="21"/>
          <w:szCs w:val="21"/>
        </w:rPr>
        <w:t>. Maximum likelihood approaches to variance component estimation and to related problems. Journal of the American Statistical Association 1997;</w:t>
      </w:r>
    </w:p>
    <w:p w14:paraId="3CFF0883" w14:textId="77777777" w:rsidR="001515EF" w:rsidRPr="0086587C" w:rsidRDefault="001515EF">
      <w:pPr>
        <w:pStyle w:val="a7"/>
        <w:rPr>
          <w:rStyle w:val="articletitle"/>
          <w:rFonts w:ascii="Open Sans" w:hAnsi="Open Sans" w:cs="Open Sans"/>
          <w:i/>
          <w:iCs/>
          <w:color w:val="1C1D1E"/>
          <w:sz w:val="21"/>
          <w:szCs w:val="21"/>
        </w:rPr>
      </w:pPr>
    </w:p>
    <w:p w14:paraId="2985BEA1" w14:textId="58680B8E" w:rsidR="001515EF" w:rsidRPr="0086587C" w:rsidRDefault="001515EF">
      <w:pPr>
        <w:pStyle w:val="a7"/>
        <w:rPr>
          <w:rStyle w:val="articletitle"/>
          <w:rFonts w:ascii="Open Sans" w:hAnsi="Open Sans" w:cs="Open Sans"/>
          <w:i/>
          <w:iCs/>
          <w:color w:val="1C1D1E"/>
          <w:sz w:val="21"/>
          <w:szCs w:val="21"/>
        </w:rPr>
      </w:pPr>
      <w:r w:rsidRPr="0086587C">
        <w:rPr>
          <w:rStyle w:val="articletitle"/>
          <w:rFonts w:ascii="Open Sans" w:hAnsi="Open Sans" w:cs="Open Sans"/>
          <w:i/>
          <w:iCs/>
          <w:color w:val="1C1D1E"/>
          <w:sz w:val="21"/>
          <w:szCs w:val="21"/>
        </w:rPr>
        <w:t xml:space="preserve">R. I. </w:t>
      </w:r>
      <w:proofErr w:type="spellStart"/>
      <w:r w:rsidRPr="0086587C">
        <w:rPr>
          <w:rStyle w:val="articletitle"/>
          <w:rFonts w:ascii="Open Sans" w:hAnsi="Open Sans" w:cs="Open Sans"/>
          <w:i/>
          <w:iCs/>
          <w:color w:val="1C1D1E"/>
          <w:sz w:val="21"/>
          <w:szCs w:val="21"/>
        </w:rPr>
        <w:t>Jennrich</w:t>
      </w:r>
      <w:proofErr w:type="spellEnd"/>
      <w:r w:rsidRPr="0086587C">
        <w:rPr>
          <w:rStyle w:val="articletitle"/>
          <w:rFonts w:ascii="Open Sans" w:hAnsi="Open Sans" w:cs="Open Sans"/>
          <w:i/>
          <w:iCs/>
          <w:color w:val="1C1D1E"/>
          <w:sz w:val="21"/>
          <w:szCs w:val="21"/>
        </w:rPr>
        <w:t xml:space="preserve">, P. F. Sampson. Newton-Raphson and related algorithms for maximum likelihood variance component estimation. </w:t>
      </w:r>
      <w:proofErr w:type="spellStart"/>
      <w:r w:rsidRPr="0086587C">
        <w:rPr>
          <w:rStyle w:val="articletitle"/>
          <w:rFonts w:ascii="Open Sans" w:hAnsi="Open Sans" w:cs="Open Sans"/>
          <w:i/>
          <w:iCs/>
          <w:color w:val="1C1D1E"/>
          <w:sz w:val="21"/>
          <w:szCs w:val="21"/>
        </w:rPr>
        <w:t>Technometrics</w:t>
      </w:r>
      <w:proofErr w:type="spellEnd"/>
      <w:r w:rsidRPr="0086587C">
        <w:rPr>
          <w:rStyle w:val="articletitle"/>
          <w:rFonts w:ascii="Open Sans" w:hAnsi="Open Sans" w:cs="Open Sans"/>
          <w:i/>
          <w:iCs/>
          <w:color w:val="1C1D1E"/>
          <w:sz w:val="21"/>
          <w:szCs w:val="21"/>
        </w:rPr>
        <w:t>, 1976;</w:t>
      </w:r>
    </w:p>
  </w:comment>
  <w:comment w:id="50" w:author="Papanikolaou, I. (Ioanna)" w:date="2018-11-28T13:46:00Z" w:initials="PI(">
    <w:p w14:paraId="2D6BB365" w14:textId="5332EE71" w:rsidR="001515EF" w:rsidRPr="008266C1" w:rsidRDefault="001515EF">
      <w:pPr>
        <w:pStyle w:val="a7"/>
        <w:rPr>
          <w:rStyle w:val="articletitle"/>
          <w:rFonts w:ascii="Open Sans" w:hAnsi="Open Sans" w:cs="Open Sans"/>
          <w:i/>
          <w:iCs/>
          <w:color w:val="1C1D1E"/>
          <w:sz w:val="21"/>
          <w:szCs w:val="21"/>
        </w:rPr>
      </w:pPr>
      <w:r>
        <w:rPr>
          <w:rStyle w:val="a6"/>
        </w:rPr>
        <w:annotationRef/>
      </w:r>
      <w:r w:rsidRPr="008266C1">
        <w:rPr>
          <w:rStyle w:val="articletitle"/>
          <w:rFonts w:ascii="Open Sans" w:hAnsi="Open Sans" w:cs="Open Sans"/>
          <w:i/>
          <w:iCs/>
          <w:color w:val="1C1D1E"/>
          <w:sz w:val="21"/>
          <w:szCs w:val="21"/>
        </w:rPr>
        <w:t xml:space="preserve">R. I. </w:t>
      </w:r>
      <w:proofErr w:type="spellStart"/>
      <w:r w:rsidRPr="008266C1">
        <w:rPr>
          <w:rStyle w:val="articletitle"/>
          <w:rFonts w:ascii="Open Sans" w:hAnsi="Open Sans" w:cs="Open Sans"/>
          <w:i/>
          <w:iCs/>
          <w:color w:val="1C1D1E"/>
          <w:sz w:val="21"/>
          <w:szCs w:val="21"/>
        </w:rPr>
        <w:t>Jennrich</w:t>
      </w:r>
      <w:proofErr w:type="spellEnd"/>
      <w:r w:rsidRPr="008266C1">
        <w:rPr>
          <w:rStyle w:val="articletitle"/>
          <w:rFonts w:ascii="Open Sans" w:hAnsi="Open Sans" w:cs="Open Sans"/>
          <w:i/>
          <w:iCs/>
          <w:color w:val="1C1D1E"/>
          <w:sz w:val="21"/>
          <w:szCs w:val="21"/>
        </w:rPr>
        <w:t>, P. F. Sampson. Newton-Raphson and Related Algorithms for Maximum Likelihood Variance Component Estimation Newton-Raphson and Related Algorithms for Maximum Likelihood Variance Component Estimation</w:t>
      </w:r>
      <w:r>
        <w:rPr>
          <w:rStyle w:val="articletitle"/>
          <w:rFonts w:ascii="Open Sans" w:hAnsi="Open Sans" w:cs="Open Sans"/>
          <w:i/>
          <w:iCs/>
          <w:color w:val="1C1D1E"/>
          <w:sz w:val="21"/>
          <w:szCs w:val="21"/>
        </w:rPr>
        <w:t xml:space="preserve">. </w:t>
      </w:r>
      <w:proofErr w:type="spellStart"/>
      <w:r>
        <w:rPr>
          <w:rStyle w:val="articletitle"/>
          <w:rFonts w:ascii="Open Sans" w:hAnsi="Open Sans" w:cs="Open Sans"/>
          <w:i/>
          <w:iCs/>
          <w:color w:val="1C1D1E"/>
          <w:sz w:val="21"/>
          <w:szCs w:val="21"/>
        </w:rPr>
        <w:t>Technometrics</w:t>
      </w:r>
      <w:proofErr w:type="spellEnd"/>
      <w:r>
        <w:rPr>
          <w:rStyle w:val="articletitle"/>
          <w:rFonts w:ascii="Open Sans" w:hAnsi="Open Sans" w:cs="Open Sans"/>
          <w:i/>
          <w:iCs/>
          <w:color w:val="1C1D1E"/>
          <w:sz w:val="21"/>
          <w:szCs w:val="21"/>
        </w:rPr>
        <w:t xml:space="preserve"> 1976;</w:t>
      </w:r>
    </w:p>
  </w:comment>
  <w:comment w:id="49" w:author="Papanikolaou, I. (Ioanna)" w:date="2018-11-28T12:39:00Z" w:initials="PI(">
    <w:p w14:paraId="2E6702B3" w14:textId="4C3169E1" w:rsidR="001515EF" w:rsidRDefault="001515EF">
      <w:pPr>
        <w:pStyle w:val="a7"/>
      </w:pPr>
      <w:r>
        <w:rPr>
          <w:rStyle w:val="a6"/>
        </w:rPr>
        <w:annotationRef/>
      </w:r>
      <w:proofErr w:type="spellStart"/>
      <w:r w:rsidRPr="008266C1">
        <w:rPr>
          <w:rStyle w:val="articletitle"/>
          <w:rFonts w:ascii="Open Sans" w:hAnsi="Open Sans" w:cs="Open Sans"/>
          <w:i/>
          <w:iCs/>
          <w:color w:val="1C1D1E"/>
          <w:sz w:val="21"/>
          <w:szCs w:val="21"/>
        </w:rPr>
        <w:t>Viechtbauer</w:t>
      </w:r>
      <w:proofErr w:type="spellEnd"/>
      <w:r w:rsidRPr="008266C1">
        <w:rPr>
          <w:rStyle w:val="articletitle"/>
          <w:rFonts w:ascii="Open Sans" w:hAnsi="Open Sans" w:cs="Open Sans"/>
          <w:i/>
          <w:iCs/>
          <w:color w:val="1C1D1E"/>
          <w:sz w:val="21"/>
          <w:szCs w:val="21"/>
        </w:rPr>
        <w:t xml:space="preserve"> W, </w:t>
      </w:r>
      <w:proofErr w:type="spellStart"/>
      <w:r w:rsidRPr="008266C1">
        <w:rPr>
          <w:rStyle w:val="articletitle"/>
          <w:rFonts w:ascii="Open Sans" w:hAnsi="Open Sans" w:cs="Open Sans"/>
          <w:i/>
          <w:iCs/>
          <w:color w:val="1C1D1E"/>
          <w:sz w:val="21"/>
          <w:szCs w:val="21"/>
        </w:rPr>
        <w:t>López-López</w:t>
      </w:r>
      <w:proofErr w:type="spellEnd"/>
      <w:r w:rsidRPr="008266C1">
        <w:rPr>
          <w:rStyle w:val="articletitle"/>
          <w:rFonts w:ascii="Open Sans" w:hAnsi="Open Sans" w:cs="Open Sans"/>
          <w:i/>
          <w:iCs/>
          <w:color w:val="1C1D1E"/>
          <w:sz w:val="21"/>
          <w:szCs w:val="21"/>
        </w:rPr>
        <w:t xml:space="preserve"> JA. </w:t>
      </w:r>
      <w:r w:rsidRPr="00AF1AE4">
        <w:rPr>
          <w:rStyle w:val="articletitle"/>
          <w:rFonts w:ascii="Open Sans" w:hAnsi="Open Sans" w:cs="Open Sans"/>
          <w:i/>
          <w:iCs/>
          <w:color w:val="1C1D1E"/>
          <w:sz w:val="21"/>
          <w:szCs w:val="21"/>
        </w:rPr>
        <w:t xml:space="preserve">A comparison of procedures to test for moderators </w:t>
      </w:r>
      <w:r w:rsidRPr="009C0448">
        <w:rPr>
          <w:rStyle w:val="articletitle"/>
          <w:rFonts w:ascii="Open Sans" w:hAnsi="Open Sans" w:cs="Open Sans"/>
          <w:i/>
          <w:iCs/>
          <w:color w:val="1C1D1E"/>
          <w:sz w:val="21"/>
          <w:szCs w:val="21"/>
        </w:rPr>
        <w:t xml:space="preserve">in mixed-effects meta-regression models. </w:t>
      </w:r>
      <w:hyperlink r:id="rId3" w:tooltip="Psychological methods." w:history="1">
        <w:proofErr w:type="spellStart"/>
        <w:r w:rsidRPr="00C2161B">
          <w:rPr>
            <w:rStyle w:val="articletitle"/>
            <w:rFonts w:ascii="Open Sans" w:hAnsi="Open Sans" w:cs="Open Sans"/>
            <w:i/>
            <w:iCs/>
            <w:color w:val="1C1D1E"/>
            <w:sz w:val="21"/>
            <w:szCs w:val="21"/>
          </w:rPr>
          <w:t>Psychol</w:t>
        </w:r>
        <w:proofErr w:type="spellEnd"/>
        <w:r w:rsidRPr="00C2161B">
          <w:rPr>
            <w:rStyle w:val="articletitle"/>
            <w:rFonts w:ascii="Open Sans" w:hAnsi="Open Sans" w:cs="Open Sans"/>
            <w:i/>
            <w:iCs/>
            <w:color w:val="1C1D1E"/>
            <w:sz w:val="21"/>
            <w:szCs w:val="21"/>
          </w:rPr>
          <w:t xml:space="preserve"> Methods</w:t>
        </w:r>
      </w:hyperlink>
      <w:r w:rsidRPr="00C2161B">
        <w:rPr>
          <w:rStyle w:val="articletitle"/>
          <w:rFonts w:ascii="Open Sans" w:hAnsi="Open Sans" w:cs="Open Sans"/>
          <w:i/>
          <w:iCs/>
          <w:color w:val="1C1D1E"/>
          <w:sz w:val="21"/>
          <w:szCs w:val="21"/>
        </w:rPr>
        <w:t xml:space="preserve"> 2015;</w:t>
      </w:r>
    </w:p>
  </w:comment>
  <w:comment w:id="51" w:author="Lissa, C.J. van (Caspar)" w:date="2018-11-29T13:43:00Z" w:initials="LCv(">
    <w:p w14:paraId="043C5804" w14:textId="77777777" w:rsidR="00BE3FE9" w:rsidRDefault="00BE3FE9">
      <w:pPr>
        <w:pStyle w:val="a7"/>
      </w:pPr>
      <w:r>
        <w:rPr>
          <w:rStyle w:val="a6"/>
        </w:rPr>
        <w:annotationRef/>
      </w:r>
      <w:r>
        <w:t>Q: What kind of confusion? Is this a technical term?</w:t>
      </w:r>
    </w:p>
    <w:p w14:paraId="1A095125" w14:textId="77777777" w:rsidR="001F5F3A" w:rsidRDefault="001F5F3A">
      <w:pPr>
        <w:pStyle w:val="a7"/>
      </w:pPr>
    </w:p>
    <w:p w14:paraId="288D2CEF" w14:textId="2F548742" w:rsidR="00124E47" w:rsidRPr="00CB2453" w:rsidRDefault="00B23075">
      <w:pPr>
        <w:pStyle w:val="a7"/>
      </w:pPr>
      <w:r>
        <w:t xml:space="preserve">A: No, it is not a technical term. </w:t>
      </w:r>
      <w:r w:rsidR="00CB2453">
        <w:t xml:space="preserve">I mean that because of </w:t>
      </w:r>
      <w:r w:rsidR="00CF6877">
        <w:t>the complexity of the methods</w:t>
      </w:r>
      <w:r w:rsidR="00CB2453">
        <w:t xml:space="preserve">, it is time consuming </w:t>
      </w:r>
      <w:r w:rsidR="007B5322">
        <w:t>to</w:t>
      </w:r>
      <w:r w:rsidR="00CB2453">
        <w:t xml:space="preserve"> get the solution</w:t>
      </w:r>
      <w:r w:rsidR="007B5322">
        <w:t xml:space="preserve"> and you have to be meticulous in every step.</w:t>
      </w:r>
      <w:r w:rsidR="00CF6877">
        <w:t xml:space="preserve"> It is like the limitation mentioned above.</w:t>
      </w:r>
    </w:p>
    <w:p w14:paraId="5DD810C3" w14:textId="5C962232" w:rsidR="001F5F3A" w:rsidRDefault="001F5F3A">
      <w:pPr>
        <w:pStyle w:val="a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F410D8" w15:done="0"/>
  <w15:commentEx w15:paraId="08DAFE8B" w15:done="0"/>
  <w15:commentEx w15:paraId="23557643" w15:done="0"/>
  <w15:commentEx w15:paraId="3248177B" w15:done="0"/>
  <w15:commentEx w15:paraId="7B4E4889" w15:done="0"/>
  <w15:commentEx w15:paraId="22E8BEFA" w15:done="0"/>
  <w15:commentEx w15:paraId="08F7D7F3" w15:done="0"/>
  <w15:commentEx w15:paraId="4CD690AF" w15:done="0"/>
  <w15:commentEx w15:paraId="25091D66" w15:done="0"/>
  <w15:commentEx w15:paraId="59CAE8F2" w15:done="0"/>
  <w15:commentEx w15:paraId="10722B96" w15:done="0"/>
  <w15:commentEx w15:paraId="682793DB" w15:done="0"/>
  <w15:commentEx w15:paraId="761B3505" w15:done="0"/>
  <w15:commentEx w15:paraId="5DC96F25" w15:done="0"/>
  <w15:commentEx w15:paraId="70766A42" w15:done="0"/>
  <w15:commentEx w15:paraId="6563DD09" w15:done="0"/>
  <w15:commentEx w15:paraId="14DDFA71" w15:done="0"/>
  <w15:commentEx w15:paraId="3736EEEB" w15:done="0"/>
  <w15:commentEx w15:paraId="3930924B" w15:done="0"/>
  <w15:commentEx w15:paraId="2A88A92F" w15:done="0"/>
  <w15:commentEx w15:paraId="57CF4BA3" w15:done="0"/>
  <w15:commentEx w15:paraId="544299C5" w15:done="0"/>
  <w15:commentEx w15:paraId="6A9DD741" w15:done="0"/>
  <w15:commentEx w15:paraId="50F6E3E9" w15:done="0"/>
  <w15:commentEx w15:paraId="0CA52B90" w15:done="0"/>
  <w15:commentEx w15:paraId="38B196FE" w15:done="0"/>
  <w15:commentEx w15:paraId="72B39C90" w15:done="0"/>
  <w15:commentEx w15:paraId="6F49067E" w15:done="0"/>
  <w15:commentEx w15:paraId="10F625DD" w15:paraIdParent="6F49067E" w15:done="0"/>
  <w15:commentEx w15:paraId="3FE95F00" w15:done="0"/>
  <w15:commentEx w15:paraId="50EC9E08" w15:done="0"/>
  <w15:commentEx w15:paraId="22730C7D" w15:done="0"/>
  <w15:commentEx w15:paraId="3061067B" w15:done="0"/>
  <w15:commentEx w15:paraId="2AFF9570" w15:done="0"/>
  <w15:commentEx w15:paraId="1BD0AB5E" w15:done="0"/>
  <w15:commentEx w15:paraId="0F0A5DA4" w15:done="0"/>
  <w15:commentEx w15:paraId="486332A6" w15:done="0"/>
  <w15:commentEx w15:paraId="1CFB56E9" w15:done="0"/>
  <w15:commentEx w15:paraId="49DECBD4" w15:done="0"/>
  <w15:commentEx w15:paraId="517167B5" w15:done="0"/>
  <w15:commentEx w15:paraId="2985BEA1" w15:done="0"/>
  <w15:commentEx w15:paraId="2D6BB365" w15:done="0"/>
  <w15:commentEx w15:paraId="2E6702B3" w15:done="0"/>
  <w15:commentEx w15:paraId="5DD810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F410D8" w16cid:durableId="1F8FFB2E"/>
  <w16cid:commentId w16cid:paraId="08DAFE8B" w16cid:durableId="1F8EB754"/>
  <w16cid:commentId w16cid:paraId="23557643" w16cid:durableId="1FA97487"/>
  <w16cid:commentId w16cid:paraId="3248177B" w16cid:durableId="1F900554"/>
  <w16cid:commentId w16cid:paraId="7B4E4889" w16cid:durableId="1FA974E5"/>
  <w16cid:commentId w16cid:paraId="22E8BEFA" w16cid:durableId="1FA97518"/>
  <w16cid:commentId w16cid:paraId="08F7D7F3" w16cid:durableId="1F900F44"/>
  <w16cid:commentId w16cid:paraId="4CD690AF" w16cid:durableId="1FA9755F"/>
  <w16cid:commentId w16cid:paraId="25091D66" w16cid:durableId="1FA97599"/>
  <w16cid:commentId w16cid:paraId="59CAE8F2" w16cid:durableId="1F9029B2"/>
  <w16cid:commentId w16cid:paraId="10722B96" w16cid:durableId="1FA975F1"/>
  <w16cid:commentId w16cid:paraId="46D3AE7F" w16cid:durableId="1FA98743"/>
  <w16cid:commentId w16cid:paraId="7941FB3B" w16cid:durableId="1FA9876A"/>
  <w16cid:commentId w16cid:paraId="5DC96F25" w16cid:durableId="1F902C3B"/>
  <w16cid:commentId w16cid:paraId="70766A42" w16cid:durableId="1F97FA95"/>
  <w16cid:commentId w16cid:paraId="6563DD09" w16cid:durableId="1FA98951"/>
  <w16cid:commentId w16cid:paraId="14DDFA71" w16cid:durableId="1F941DFE"/>
  <w16cid:commentId w16cid:paraId="3736EEEB" w16cid:durableId="1F941E18"/>
  <w16cid:commentId w16cid:paraId="3930924B" w16cid:durableId="1FA98A04"/>
  <w16cid:commentId w16cid:paraId="2A88A92F" w16cid:durableId="1F96A3FA"/>
  <w16cid:commentId w16cid:paraId="57CF4BA3" w16cid:durableId="1F96AC11"/>
  <w16cid:commentId w16cid:paraId="544299C5" w16cid:durableId="1F96B4F6"/>
  <w16cid:commentId w16cid:paraId="6A9DD741" w16cid:durableId="1FA98B02"/>
  <w16cid:commentId w16cid:paraId="50F6E3E9" w16cid:durableId="1F980DDE"/>
  <w16cid:commentId w16cid:paraId="0CA52B90" w16cid:durableId="1FA98BC7"/>
  <w16cid:commentId w16cid:paraId="38B196FE" w16cid:durableId="1FA98C28"/>
  <w16cid:commentId w16cid:paraId="72B39C90" w16cid:durableId="1F995FE1"/>
  <w16cid:commentId w16cid:paraId="6F49067E" w16cid:durableId="1F996E7B"/>
  <w16cid:commentId w16cid:paraId="10F625DD" w16cid:durableId="1FA98E33"/>
  <w16cid:commentId w16cid:paraId="3FE95F00" w16cid:durableId="1F99758F"/>
  <w16cid:commentId w16cid:paraId="6FEF80EA" w16cid:durableId="1FA98E9A"/>
  <w16cid:commentId w16cid:paraId="22730C7D" w16cid:durableId="1F9976A6"/>
  <w16cid:commentId w16cid:paraId="3061067B" w16cid:durableId="1FA98EBC"/>
  <w16cid:commentId w16cid:paraId="2AFF9570" w16cid:durableId="1FAA6908"/>
  <w16cid:commentId w16cid:paraId="1BD0AB5E" w16cid:durableId="1FAA6930"/>
  <w16cid:commentId w16cid:paraId="0F0A5DA4" w16cid:durableId="1FAA6950"/>
  <w16cid:commentId w16cid:paraId="486332A6" w16cid:durableId="1F9D354E"/>
  <w16cid:commentId w16cid:paraId="5E82DAFA" w16cid:durableId="1FAA699E"/>
  <w16cid:commentId w16cid:paraId="49DECBD4" w16cid:durableId="1F9FDA59"/>
  <w16cid:commentId w16cid:paraId="517167B5" w16cid:durableId="1F9FDBA8"/>
  <w16cid:commentId w16cid:paraId="2985BEA1" w16cid:durableId="1FA901A6"/>
  <w16cid:commentId w16cid:paraId="2D6BB365" w16cid:durableId="1FA91A9E"/>
  <w16cid:commentId w16cid:paraId="2E6702B3" w16cid:durableId="1FA90B04"/>
  <w16cid:commentId w16cid:paraId="5DD810C3" w16cid:durableId="1FAA6B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A1"/>
    <w:family w:val="swiss"/>
    <w:pitch w:val="variable"/>
    <w:sig w:usb0="A00006FF" w:usb1="4000205B" w:usb2="00000010" w:usb3="00000000" w:csb0="0000019F" w:csb1="00000000"/>
  </w:font>
  <w:font w:name="Times New Roman">
    <w:panose1 w:val="02020603050405020304"/>
    <w:charset w:val="A1"/>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Open Sans">
    <w:altName w:val="Verdana"/>
    <w:charset w:val="00"/>
    <w:family w:val="swiss"/>
    <w:pitch w:val="variable"/>
    <w:sig w:usb0="00000001" w:usb1="4000205B" w:usb2="00000028" w:usb3="00000000" w:csb0="0000019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F7AF9"/>
    <w:multiLevelType w:val="multilevel"/>
    <w:tmpl w:val="28E67E3C"/>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lvl>
    <w:lvl w:ilvl="2">
      <w:start w:val="1"/>
      <w:numFmt w:val="decimal"/>
      <w:pStyle w:val="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1">
    <w:nsid w:val="174030A2"/>
    <w:multiLevelType w:val="hybridMultilevel"/>
    <w:tmpl w:val="D0B8CA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FBB77B7"/>
    <w:multiLevelType w:val="hybridMultilevel"/>
    <w:tmpl w:val="179E78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1"/>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panikolaou, I. (Ioanna)">
    <w15:presenceInfo w15:providerId="AD" w15:userId="S-1-5-21-2000478354-115176313-1801674531-852731"/>
  </w15:person>
  <w15:person w15:author="Lissa, C.J. van (Caspar)">
    <w15:presenceInfo w15:providerId="AD" w15:userId="S-1-5-21-2000478354-115176313-1801674531-493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382"/>
    <w:rsid w:val="000058CA"/>
    <w:rsid w:val="00010AB4"/>
    <w:rsid w:val="0003735F"/>
    <w:rsid w:val="00051E75"/>
    <w:rsid w:val="00081AB3"/>
    <w:rsid w:val="00087FCB"/>
    <w:rsid w:val="00092A66"/>
    <w:rsid w:val="000A1062"/>
    <w:rsid w:val="000D4FCE"/>
    <w:rsid w:val="000D63BB"/>
    <w:rsid w:val="000D65D3"/>
    <w:rsid w:val="000E4233"/>
    <w:rsid w:val="000F5F09"/>
    <w:rsid w:val="00117DFA"/>
    <w:rsid w:val="00121079"/>
    <w:rsid w:val="00122CA9"/>
    <w:rsid w:val="00124E47"/>
    <w:rsid w:val="0013259B"/>
    <w:rsid w:val="0014322D"/>
    <w:rsid w:val="001515EF"/>
    <w:rsid w:val="00163C95"/>
    <w:rsid w:val="00165E53"/>
    <w:rsid w:val="001724CD"/>
    <w:rsid w:val="001804F4"/>
    <w:rsid w:val="001B6417"/>
    <w:rsid w:val="001D3FE4"/>
    <w:rsid w:val="001D4412"/>
    <w:rsid w:val="001F5F3A"/>
    <w:rsid w:val="00200F08"/>
    <w:rsid w:val="002040FC"/>
    <w:rsid w:val="00207258"/>
    <w:rsid w:val="00217B07"/>
    <w:rsid w:val="00242405"/>
    <w:rsid w:val="00247108"/>
    <w:rsid w:val="002668D8"/>
    <w:rsid w:val="0028361C"/>
    <w:rsid w:val="002C0327"/>
    <w:rsid w:val="002D4A23"/>
    <w:rsid w:val="002E1A05"/>
    <w:rsid w:val="0033603D"/>
    <w:rsid w:val="00343081"/>
    <w:rsid w:val="0034568B"/>
    <w:rsid w:val="00350B73"/>
    <w:rsid w:val="00352D26"/>
    <w:rsid w:val="00372F8B"/>
    <w:rsid w:val="00387B9A"/>
    <w:rsid w:val="00393CF9"/>
    <w:rsid w:val="0039429E"/>
    <w:rsid w:val="003A149F"/>
    <w:rsid w:val="003A591E"/>
    <w:rsid w:val="003B620F"/>
    <w:rsid w:val="003C0064"/>
    <w:rsid w:val="003D223B"/>
    <w:rsid w:val="003E2A78"/>
    <w:rsid w:val="003F2B93"/>
    <w:rsid w:val="003F76FC"/>
    <w:rsid w:val="004059DF"/>
    <w:rsid w:val="00412F8C"/>
    <w:rsid w:val="004168D6"/>
    <w:rsid w:val="00443100"/>
    <w:rsid w:val="00463E55"/>
    <w:rsid w:val="004743EA"/>
    <w:rsid w:val="004778F2"/>
    <w:rsid w:val="00493E1E"/>
    <w:rsid w:val="004953FC"/>
    <w:rsid w:val="004B30DB"/>
    <w:rsid w:val="004C3115"/>
    <w:rsid w:val="004E384A"/>
    <w:rsid w:val="004E62B2"/>
    <w:rsid w:val="00522433"/>
    <w:rsid w:val="0052368C"/>
    <w:rsid w:val="00541DC6"/>
    <w:rsid w:val="00551AAC"/>
    <w:rsid w:val="00557A9A"/>
    <w:rsid w:val="00564B45"/>
    <w:rsid w:val="00574C6E"/>
    <w:rsid w:val="005866E3"/>
    <w:rsid w:val="005B300F"/>
    <w:rsid w:val="005B57A7"/>
    <w:rsid w:val="005D4AC4"/>
    <w:rsid w:val="005D6D9C"/>
    <w:rsid w:val="005E0BFD"/>
    <w:rsid w:val="005E2625"/>
    <w:rsid w:val="005E6C25"/>
    <w:rsid w:val="005F379A"/>
    <w:rsid w:val="005F69BD"/>
    <w:rsid w:val="006106DF"/>
    <w:rsid w:val="00616071"/>
    <w:rsid w:val="006166F8"/>
    <w:rsid w:val="00616EF4"/>
    <w:rsid w:val="00616FAB"/>
    <w:rsid w:val="006205F7"/>
    <w:rsid w:val="00621B17"/>
    <w:rsid w:val="00621B64"/>
    <w:rsid w:val="00623549"/>
    <w:rsid w:val="00633B1D"/>
    <w:rsid w:val="006445E1"/>
    <w:rsid w:val="00647382"/>
    <w:rsid w:val="0065331F"/>
    <w:rsid w:val="00656B70"/>
    <w:rsid w:val="00675401"/>
    <w:rsid w:val="00675659"/>
    <w:rsid w:val="00684772"/>
    <w:rsid w:val="00685C51"/>
    <w:rsid w:val="006939AB"/>
    <w:rsid w:val="00694F3C"/>
    <w:rsid w:val="006B362A"/>
    <w:rsid w:val="006B67EE"/>
    <w:rsid w:val="006C0337"/>
    <w:rsid w:val="006C2C81"/>
    <w:rsid w:val="006C4087"/>
    <w:rsid w:val="006D400B"/>
    <w:rsid w:val="006E075B"/>
    <w:rsid w:val="006E2B39"/>
    <w:rsid w:val="006F528A"/>
    <w:rsid w:val="0070356E"/>
    <w:rsid w:val="00705160"/>
    <w:rsid w:val="0071760D"/>
    <w:rsid w:val="00734DDC"/>
    <w:rsid w:val="00735077"/>
    <w:rsid w:val="00743DB5"/>
    <w:rsid w:val="00751FF8"/>
    <w:rsid w:val="00766CE0"/>
    <w:rsid w:val="007748B0"/>
    <w:rsid w:val="00775628"/>
    <w:rsid w:val="00776B23"/>
    <w:rsid w:val="00786A01"/>
    <w:rsid w:val="007A69C4"/>
    <w:rsid w:val="007A7F78"/>
    <w:rsid w:val="007B26EC"/>
    <w:rsid w:val="007B5322"/>
    <w:rsid w:val="007C3B8C"/>
    <w:rsid w:val="007C506B"/>
    <w:rsid w:val="007D42FC"/>
    <w:rsid w:val="0080496C"/>
    <w:rsid w:val="00807FE7"/>
    <w:rsid w:val="008266C1"/>
    <w:rsid w:val="008319B0"/>
    <w:rsid w:val="00834598"/>
    <w:rsid w:val="0084732A"/>
    <w:rsid w:val="00855A94"/>
    <w:rsid w:val="00856F00"/>
    <w:rsid w:val="00863445"/>
    <w:rsid w:val="0086587C"/>
    <w:rsid w:val="008724C2"/>
    <w:rsid w:val="008742EA"/>
    <w:rsid w:val="008855B2"/>
    <w:rsid w:val="008979B0"/>
    <w:rsid w:val="008B287D"/>
    <w:rsid w:val="008B777F"/>
    <w:rsid w:val="008C01DA"/>
    <w:rsid w:val="008D2D5F"/>
    <w:rsid w:val="008F2BCE"/>
    <w:rsid w:val="008F6F4D"/>
    <w:rsid w:val="00902030"/>
    <w:rsid w:val="00923F46"/>
    <w:rsid w:val="00926192"/>
    <w:rsid w:val="0096071C"/>
    <w:rsid w:val="009615CB"/>
    <w:rsid w:val="00984660"/>
    <w:rsid w:val="009919CC"/>
    <w:rsid w:val="009A619A"/>
    <w:rsid w:val="009B487B"/>
    <w:rsid w:val="009C0448"/>
    <w:rsid w:val="009E571C"/>
    <w:rsid w:val="009F0594"/>
    <w:rsid w:val="00A0000E"/>
    <w:rsid w:val="00A06DBB"/>
    <w:rsid w:val="00A11B24"/>
    <w:rsid w:val="00A50262"/>
    <w:rsid w:val="00A53A73"/>
    <w:rsid w:val="00A65724"/>
    <w:rsid w:val="00A92FD5"/>
    <w:rsid w:val="00A9453E"/>
    <w:rsid w:val="00A94A3F"/>
    <w:rsid w:val="00A97D43"/>
    <w:rsid w:val="00AA76CC"/>
    <w:rsid w:val="00AA7D84"/>
    <w:rsid w:val="00AC1C8E"/>
    <w:rsid w:val="00AE2816"/>
    <w:rsid w:val="00AF1AE4"/>
    <w:rsid w:val="00AF4B26"/>
    <w:rsid w:val="00B02926"/>
    <w:rsid w:val="00B152CE"/>
    <w:rsid w:val="00B23075"/>
    <w:rsid w:val="00B35890"/>
    <w:rsid w:val="00B43DD1"/>
    <w:rsid w:val="00B5567B"/>
    <w:rsid w:val="00B64289"/>
    <w:rsid w:val="00B65254"/>
    <w:rsid w:val="00B80DB4"/>
    <w:rsid w:val="00B83E1B"/>
    <w:rsid w:val="00B95640"/>
    <w:rsid w:val="00BB0D49"/>
    <w:rsid w:val="00BB38AE"/>
    <w:rsid w:val="00BE0A86"/>
    <w:rsid w:val="00BE2308"/>
    <w:rsid w:val="00BE3FE9"/>
    <w:rsid w:val="00BE4EA9"/>
    <w:rsid w:val="00BF236C"/>
    <w:rsid w:val="00C053FB"/>
    <w:rsid w:val="00C2161B"/>
    <w:rsid w:val="00C25E50"/>
    <w:rsid w:val="00C2648A"/>
    <w:rsid w:val="00C2712A"/>
    <w:rsid w:val="00C3185B"/>
    <w:rsid w:val="00C37FB3"/>
    <w:rsid w:val="00C4323C"/>
    <w:rsid w:val="00C61EBC"/>
    <w:rsid w:val="00C77C1C"/>
    <w:rsid w:val="00C804CE"/>
    <w:rsid w:val="00C81F92"/>
    <w:rsid w:val="00C85712"/>
    <w:rsid w:val="00CA276F"/>
    <w:rsid w:val="00CA516F"/>
    <w:rsid w:val="00CB2453"/>
    <w:rsid w:val="00CB5518"/>
    <w:rsid w:val="00CB72C0"/>
    <w:rsid w:val="00CB7880"/>
    <w:rsid w:val="00CE24AE"/>
    <w:rsid w:val="00CF6877"/>
    <w:rsid w:val="00D020A4"/>
    <w:rsid w:val="00D11B69"/>
    <w:rsid w:val="00D16A98"/>
    <w:rsid w:val="00D279A1"/>
    <w:rsid w:val="00D30FBE"/>
    <w:rsid w:val="00D44F4D"/>
    <w:rsid w:val="00D52E14"/>
    <w:rsid w:val="00D61DF7"/>
    <w:rsid w:val="00D6502B"/>
    <w:rsid w:val="00D93B0A"/>
    <w:rsid w:val="00DA4708"/>
    <w:rsid w:val="00DC08F9"/>
    <w:rsid w:val="00DD6BF3"/>
    <w:rsid w:val="00DE697C"/>
    <w:rsid w:val="00DF2775"/>
    <w:rsid w:val="00DF410A"/>
    <w:rsid w:val="00E30878"/>
    <w:rsid w:val="00E41BC1"/>
    <w:rsid w:val="00E51D7C"/>
    <w:rsid w:val="00E5618F"/>
    <w:rsid w:val="00E60668"/>
    <w:rsid w:val="00E60791"/>
    <w:rsid w:val="00E61159"/>
    <w:rsid w:val="00E67DE7"/>
    <w:rsid w:val="00E72D2A"/>
    <w:rsid w:val="00E811D0"/>
    <w:rsid w:val="00E91536"/>
    <w:rsid w:val="00E92119"/>
    <w:rsid w:val="00E9321B"/>
    <w:rsid w:val="00EB3EED"/>
    <w:rsid w:val="00EC1E47"/>
    <w:rsid w:val="00EC2464"/>
    <w:rsid w:val="00EC3C54"/>
    <w:rsid w:val="00ED6812"/>
    <w:rsid w:val="00EF11C9"/>
    <w:rsid w:val="00EF337A"/>
    <w:rsid w:val="00EF4499"/>
    <w:rsid w:val="00F31FCB"/>
    <w:rsid w:val="00F4603E"/>
    <w:rsid w:val="00F64D1B"/>
    <w:rsid w:val="00F80981"/>
    <w:rsid w:val="00F834DE"/>
    <w:rsid w:val="00F93D2B"/>
    <w:rsid w:val="00FA2505"/>
    <w:rsid w:val="00FA443D"/>
    <w:rsid w:val="00FB0C8D"/>
    <w:rsid w:val="00FB402B"/>
    <w:rsid w:val="00FD6330"/>
    <w:rsid w:val="00FE17C2"/>
    <w:rsid w:val="00FE66E5"/>
    <w:rsid w:val="00FE73F9"/>
    <w:rsid w:val="00FF18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9C5A"/>
  <w15:chartTrackingRefBased/>
  <w15:docId w15:val="{E8A83A11-4D94-4096-ACE6-AC9B2D317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0DB4"/>
    <w:rPr>
      <w:sz w:val="18"/>
      <w:lang w:val="en-US"/>
    </w:rPr>
  </w:style>
  <w:style w:type="paragraph" w:styleId="1">
    <w:name w:val="heading 1"/>
    <w:basedOn w:val="a"/>
    <w:next w:val="a"/>
    <w:link w:val="1Char"/>
    <w:uiPriority w:val="1"/>
    <w:qFormat/>
    <w:rsid w:val="00B80DB4"/>
    <w:pPr>
      <w:keepNext/>
      <w:numPr>
        <w:numId w:val="14"/>
      </w:numPr>
      <w:tabs>
        <w:tab w:val="left" w:pos="680"/>
        <w:tab w:val="left" w:pos="7371"/>
      </w:tabs>
      <w:spacing w:after="120" w:line="240" w:lineRule="atLeast"/>
      <w:outlineLvl w:val="0"/>
    </w:pPr>
    <w:rPr>
      <w:rFonts w:asciiTheme="majorHAnsi" w:eastAsia="Times" w:hAnsiTheme="majorHAnsi" w:cs="Times New Roman"/>
      <w:b/>
      <w:kern w:val="28"/>
      <w:sz w:val="26"/>
      <w:szCs w:val="20"/>
      <w:lang w:val="nl-NL" w:eastAsia="nl-NL"/>
    </w:rPr>
  </w:style>
  <w:style w:type="paragraph" w:styleId="2">
    <w:name w:val="heading 2"/>
    <w:basedOn w:val="a"/>
    <w:next w:val="a"/>
    <w:link w:val="2Char"/>
    <w:uiPriority w:val="1"/>
    <w:qFormat/>
    <w:rsid w:val="00B80DB4"/>
    <w:pPr>
      <w:keepNext/>
      <w:numPr>
        <w:ilvl w:val="1"/>
        <w:numId w:val="14"/>
      </w:numPr>
      <w:tabs>
        <w:tab w:val="left" w:pos="680"/>
        <w:tab w:val="left" w:pos="7371"/>
      </w:tabs>
      <w:spacing w:after="120" w:line="240" w:lineRule="atLeast"/>
      <w:outlineLvl w:val="1"/>
    </w:pPr>
    <w:rPr>
      <w:rFonts w:asciiTheme="majorHAnsi" w:eastAsia="Times" w:hAnsiTheme="majorHAnsi" w:cs="Times New Roman"/>
      <w:b/>
      <w:sz w:val="22"/>
      <w:szCs w:val="20"/>
      <w:lang w:val="nl-NL" w:eastAsia="nl-NL"/>
    </w:rPr>
  </w:style>
  <w:style w:type="paragraph" w:styleId="3">
    <w:name w:val="heading 3"/>
    <w:basedOn w:val="a"/>
    <w:next w:val="a"/>
    <w:link w:val="3Char"/>
    <w:uiPriority w:val="1"/>
    <w:qFormat/>
    <w:rsid w:val="00B80DB4"/>
    <w:pPr>
      <w:keepNext/>
      <w:numPr>
        <w:ilvl w:val="2"/>
        <w:numId w:val="11"/>
      </w:numPr>
      <w:tabs>
        <w:tab w:val="left" w:pos="680"/>
        <w:tab w:val="left" w:pos="7371"/>
      </w:tabs>
      <w:spacing w:after="120" w:line="240" w:lineRule="atLeast"/>
      <w:outlineLvl w:val="2"/>
    </w:pPr>
    <w:rPr>
      <w:rFonts w:asciiTheme="majorHAnsi" w:eastAsia="Times" w:hAnsiTheme="majorHAnsi" w:cs="Times New Roman"/>
      <w:b/>
      <w:sz w:val="16"/>
      <w:szCs w:val="20"/>
      <w:lang w:val="nl-NL" w:eastAsia="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1"/>
    <w:rsid w:val="00B80DB4"/>
    <w:rPr>
      <w:rFonts w:asciiTheme="majorHAnsi" w:eastAsia="Times" w:hAnsiTheme="majorHAnsi" w:cs="Times New Roman"/>
      <w:b/>
      <w:kern w:val="28"/>
      <w:sz w:val="26"/>
      <w:szCs w:val="20"/>
      <w:lang w:eastAsia="nl-NL"/>
    </w:rPr>
  </w:style>
  <w:style w:type="character" w:customStyle="1" w:styleId="2Char">
    <w:name w:val="Επικεφαλίδα 2 Char"/>
    <w:basedOn w:val="a0"/>
    <w:link w:val="2"/>
    <w:uiPriority w:val="1"/>
    <w:rsid w:val="00B80DB4"/>
    <w:rPr>
      <w:rFonts w:asciiTheme="majorHAnsi" w:eastAsia="Times" w:hAnsiTheme="majorHAnsi" w:cs="Times New Roman"/>
      <w:b/>
      <w:szCs w:val="20"/>
      <w:lang w:eastAsia="nl-NL"/>
    </w:rPr>
  </w:style>
  <w:style w:type="character" w:customStyle="1" w:styleId="3Char">
    <w:name w:val="Επικεφαλίδα 3 Char"/>
    <w:basedOn w:val="a0"/>
    <w:link w:val="3"/>
    <w:uiPriority w:val="1"/>
    <w:rsid w:val="00B80DB4"/>
    <w:rPr>
      <w:rFonts w:asciiTheme="majorHAnsi" w:eastAsia="Times" w:hAnsiTheme="majorHAnsi" w:cs="Times New Roman"/>
      <w:b/>
      <w:sz w:val="16"/>
      <w:szCs w:val="20"/>
      <w:lang w:eastAsia="nl-NL"/>
    </w:rPr>
  </w:style>
  <w:style w:type="paragraph" w:customStyle="1" w:styleId="Alineakop">
    <w:name w:val="Alineakop"/>
    <w:basedOn w:val="a"/>
    <w:next w:val="a"/>
    <w:uiPriority w:val="4"/>
    <w:qFormat/>
    <w:rsid w:val="00B80DB4"/>
    <w:pPr>
      <w:tabs>
        <w:tab w:val="left" w:pos="680"/>
        <w:tab w:val="left" w:pos="7371"/>
      </w:tabs>
      <w:spacing w:after="0" w:line="260" w:lineRule="exact"/>
    </w:pPr>
    <w:rPr>
      <w:rFonts w:asciiTheme="majorHAnsi" w:eastAsia="Times" w:hAnsiTheme="majorHAnsi" w:cs="Times New Roman"/>
      <w:b/>
      <w:i/>
      <w:sz w:val="16"/>
      <w:szCs w:val="20"/>
    </w:rPr>
  </w:style>
  <w:style w:type="paragraph" w:styleId="a3">
    <w:name w:val="List Paragraph"/>
    <w:basedOn w:val="a"/>
    <w:uiPriority w:val="5"/>
    <w:qFormat/>
    <w:rsid w:val="00B80DB4"/>
    <w:pPr>
      <w:tabs>
        <w:tab w:val="left" w:pos="680"/>
        <w:tab w:val="left" w:pos="7371"/>
      </w:tabs>
      <w:spacing w:after="0" w:line="260" w:lineRule="exact"/>
      <w:ind w:left="720"/>
      <w:contextualSpacing/>
    </w:pPr>
    <w:rPr>
      <w:rFonts w:eastAsia="Times" w:cs="Times New Roman"/>
      <w:szCs w:val="20"/>
    </w:rPr>
  </w:style>
  <w:style w:type="paragraph" w:styleId="a4">
    <w:name w:val="Subtitle"/>
    <w:basedOn w:val="a"/>
    <w:next w:val="a"/>
    <w:link w:val="Char"/>
    <w:uiPriority w:val="3"/>
    <w:qFormat/>
    <w:rsid w:val="00B80DB4"/>
    <w:pPr>
      <w:keepNext/>
      <w:tabs>
        <w:tab w:val="left" w:pos="680"/>
        <w:tab w:val="left" w:pos="7371"/>
      </w:tabs>
      <w:spacing w:after="0" w:line="390" w:lineRule="exact"/>
      <w:ind w:left="1928"/>
      <w:outlineLvl w:val="1"/>
    </w:pPr>
    <w:rPr>
      <w:rFonts w:asciiTheme="majorHAnsi" w:eastAsia="Times" w:hAnsiTheme="majorHAnsi" w:cs="Times New Roman"/>
      <w:b/>
      <w:szCs w:val="20"/>
      <w:lang w:val="nl-NL"/>
    </w:rPr>
  </w:style>
  <w:style w:type="character" w:customStyle="1" w:styleId="Char">
    <w:name w:val="Υπότιτλος Char"/>
    <w:basedOn w:val="a0"/>
    <w:link w:val="a4"/>
    <w:uiPriority w:val="3"/>
    <w:rsid w:val="00B80DB4"/>
    <w:rPr>
      <w:rFonts w:asciiTheme="majorHAnsi" w:eastAsia="Times" w:hAnsiTheme="majorHAnsi" w:cs="Times New Roman"/>
      <w:b/>
      <w:sz w:val="18"/>
      <w:szCs w:val="20"/>
    </w:rPr>
  </w:style>
  <w:style w:type="paragraph" w:styleId="a5">
    <w:name w:val="Title"/>
    <w:basedOn w:val="a"/>
    <w:next w:val="a"/>
    <w:link w:val="Char0"/>
    <w:uiPriority w:val="2"/>
    <w:qFormat/>
    <w:rsid w:val="00B80DB4"/>
    <w:pPr>
      <w:keepNext/>
      <w:tabs>
        <w:tab w:val="left" w:pos="680"/>
        <w:tab w:val="left" w:pos="7371"/>
      </w:tabs>
      <w:spacing w:after="0" w:line="390" w:lineRule="exact"/>
      <w:ind w:left="1928"/>
      <w:outlineLvl w:val="0"/>
    </w:pPr>
    <w:rPr>
      <w:rFonts w:asciiTheme="majorHAnsi" w:eastAsia="Times" w:hAnsiTheme="majorHAnsi" w:cs="Times New Roman"/>
      <w:b/>
      <w:sz w:val="26"/>
      <w:szCs w:val="20"/>
      <w:lang w:val="nl-NL"/>
    </w:rPr>
  </w:style>
  <w:style w:type="character" w:customStyle="1" w:styleId="Char0">
    <w:name w:val="Τίτλος Char"/>
    <w:basedOn w:val="a0"/>
    <w:link w:val="a5"/>
    <w:uiPriority w:val="2"/>
    <w:rsid w:val="00B80DB4"/>
    <w:rPr>
      <w:rFonts w:asciiTheme="majorHAnsi" w:eastAsia="Times" w:hAnsiTheme="majorHAnsi" w:cs="Times New Roman"/>
      <w:b/>
      <w:sz w:val="26"/>
      <w:szCs w:val="20"/>
    </w:rPr>
  </w:style>
  <w:style w:type="character" w:styleId="a6">
    <w:name w:val="annotation reference"/>
    <w:basedOn w:val="a0"/>
    <w:uiPriority w:val="99"/>
    <w:semiHidden/>
    <w:unhideWhenUsed/>
    <w:rsid w:val="00647382"/>
    <w:rPr>
      <w:sz w:val="16"/>
      <w:szCs w:val="16"/>
    </w:rPr>
  </w:style>
  <w:style w:type="paragraph" w:styleId="a7">
    <w:name w:val="annotation text"/>
    <w:basedOn w:val="a"/>
    <w:link w:val="Char1"/>
    <w:uiPriority w:val="99"/>
    <w:semiHidden/>
    <w:unhideWhenUsed/>
    <w:rsid w:val="00647382"/>
    <w:pPr>
      <w:spacing w:line="240" w:lineRule="auto"/>
    </w:pPr>
    <w:rPr>
      <w:sz w:val="20"/>
      <w:szCs w:val="20"/>
    </w:rPr>
  </w:style>
  <w:style w:type="character" w:customStyle="1" w:styleId="Char1">
    <w:name w:val="Κείμενο σχολίου Char"/>
    <w:basedOn w:val="a0"/>
    <w:link w:val="a7"/>
    <w:uiPriority w:val="99"/>
    <w:semiHidden/>
    <w:rsid w:val="00647382"/>
    <w:rPr>
      <w:sz w:val="20"/>
      <w:szCs w:val="20"/>
      <w:lang w:val="en-US"/>
    </w:rPr>
  </w:style>
  <w:style w:type="paragraph" w:styleId="a8">
    <w:name w:val="annotation subject"/>
    <w:basedOn w:val="a7"/>
    <w:next w:val="a7"/>
    <w:link w:val="Char2"/>
    <w:uiPriority w:val="99"/>
    <w:semiHidden/>
    <w:unhideWhenUsed/>
    <w:rsid w:val="00647382"/>
    <w:rPr>
      <w:b/>
      <w:bCs/>
    </w:rPr>
  </w:style>
  <w:style w:type="character" w:customStyle="1" w:styleId="Char2">
    <w:name w:val="Θέμα σχολίου Char"/>
    <w:basedOn w:val="Char1"/>
    <w:link w:val="a8"/>
    <w:uiPriority w:val="99"/>
    <w:semiHidden/>
    <w:rsid w:val="00647382"/>
    <w:rPr>
      <w:b/>
      <w:bCs/>
      <w:sz w:val="20"/>
      <w:szCs w:val="20"/>
      <w:lang w:val="en-US"/>
    </w:rPr>
  </w:style>
  <w:style w:type="paragraph" w:styleId="a9">
    <w:name w:val="Balloon Text"/>
    <w:basedOn w:val="a"/>
    <w:link w:val="Char3"/>
    <w:uiPriority w:val="99"/>
    <w:semiHidden/>
    <w:unhideWhenUsed/>
    <w:rsid w:val="00647382"/>
    <w:pPr>
      <w:spacing w:after="0" w:line="240" w:lineRule="auto"/>
    </w:pPr>
    <w:rPr>
      <w:rFonts w:ascii="Segoe UI" w:hAnsi="Segoe UI" w:cs="Segoe UI"/>
      <w:szCs w:val="18"/>
    </w:rPr>
  </w:style>
  <w:style w:type="character" w:customStyle="1" w:styleId="Char3">
    <w:name w:val="Κείμενο πλαισίου Char"/>
    <w:basedOn w:val="a0"/>
    <w:link w:val="a9"/>
    <w:uiPriority w:val="99"/>
    <w:semiHidden/>
    <w:rsid w:val="00647382"/>
    <w:rPr>
      <w:rFonts w:ascii="Segoe UI" w:hAnsi="Segoe UI" w:cs="Segoe UI"/>
      <w:sz w:val="18"/>
      <w:szCs w:val="18"/>
      <w:lang w:val="en-US"/>
    </w:rPr>
  </w:style>
  <w:style w:type="character" w:styleId="HTML">
    <w:name w:val="HTML Cite"/>
    <w:basedOn w:val="a0"/>
    <w:uiPriority w:val="99"/>
    <w:semiHidden/>
    <w:unhideWhenUsed/>
    <w:rsid w:val="00647382"/>
    <w:rPr>
      <w:i/>
      <w:iCs/>
    </w:rPr>
  </w:style>
  <w:style w:type="character" w:customStyle="1" w:styleId="author">
    <w:name w:val="author"/>
    <w:basedOn w:val="a0"/>
    <w:rsid w:val="00647382"/>
  </w:style>
  <w:style w:type="character" w:customStyle="1" w:styleId="articletitle">
    <w:name w:val="articletitle"/>
    <w:basedOn w:val="a0"/>
    <w:rsid w:val="00647382"/>
  </w:style>
  <w:style w:type="character" w:customStyle="1" w:styleId="journaltitle4">
    <w:name w:val="journaltitle4"/>
    <w:basedOn w:val="a0"/>
    <w:rsid w:val="00647382"/>
    <w:rPr>
      <w:i/>
      <w:iCs/>
    </w:rPr>
  </w:style>
  <w:style w:type="character" w:customStyle="1" w:styleId="pubyear">
    <w:name w:val="pubyear"/>
    <w:basedOn w:val="a0"/>
    <w:rsid w:val="00647382"/>
  </w:style>
  <w:style w:type="character" w:customStyle="1" w:styleId="vol3">
    <w:name w:val="vol3"/>
    <w:basedOn w:val="a0"/>
    <w:rsid w:val="00647382"/>
    <w:rPr>
      <w:b/>
      <w:bCs/>
    </w:rPr>
  </w:style>
  <w:style w:type="character" w:customStyle="1" w:styleId="pagefirst">
    <w:name w:val="pagefirst"/>
    <w:basedOn w:val="a0"/>
    <w:rsid w:val="00647382"/>
  </w:style>
  <w:style w:type="character" w:customStyle="1" w:styleId="pagelast">
    <w:name w:val="pagelast"/>
    <w:basedOn w:val="a0"/>
    <w:rsid w:val="00647382"/>
  </w:style>
  <w:style w:type="character" w:customStyle="1" w:styleId="topic-highlight1">
    <w:name w:val="topic-highlight1"/>
    <w:basedOn w:val="a0"/>
    <w:rsid w:val="0096071C"/>
    <w:rPr>
      <w:color w:val="2E2E2E"/>
    </w:rPr>
  </w:style>
  <w:style w:type="character" w:styleId="aa">
    <w:name w:val="Emphasis"/>
    <w:basedOn w:val="a0"/>
    <w:uiPriority w:val="20"/>
    <w:qFormat/>
    <w:rsid w:val="0096071C"/>
    <w:rPr>
      <w:i/>
      <w:iCs/>
    </w:rPr>
  </w:style>
  <w:style w:type="character" w:customStyle="1" w:styleId="chaptertitle">
    <w:name w:val="chaptertitle"/>
    <w:basedOn w:val="a0"/>
    <w:rsid w:val="006E2B39"/>
  </w:style>
  <w:style w:type="character" w:customStyle="1" w:styleId="editor">
    <w:name w:val="editor"/>
    <w:basedOn w:val="a0"/>
    <w:rsid w:val="006E2B39"/>
  </w:style>
  <w:style w:type="character" w:customStyle="1" w:styleId="booktitle3">
    <w:name w:val="booktitle3"/>
    <w:basedOn w:val="a0"/>
    <w:rsid w:val="006E2B39"/>
    <w:rPr>
      <w:i/>
      <w:iCs/>
    </w:rPr>
  </w:style>
  <w:style w:type="character" w:customStyle="1" w:styleId="edition">
    <w:name w:val="edition"/>
    <w:basedOn w:val="a0"/>
    <w:rsid w:val="006E2B39"/>
  </w:style>
  <w:style w:type="character" w:customStyle="1" w:styleId="mathjax1">
    <w:name w:val="mathjax1"/>
    <w:basedOn w:val="a0"/>
    <w:rsid w:val="00163C95"/>
    <w:rPr>
      <w:b w:val="0"/>
      <w:bCs w:val="0"/>
      <w:i w:val="0"/>
      <w:iCs w:val="0"/>
      <w:caps w:val="0"/>
      <w:vanish w:val="0"/>
      <w:webHidden w:val="0"/>
      <w:spacing w:val="0"/>
      <w:sz w:val="24"/>
      <w:szCs w:val="24"/>
      <w:bdr w:val="none" w:sz="0" w:space="0" w:color="auto" w:frame="1"/>
      <w:rtl w:val="0"/>
      <w:specVanish w:val="0"/>
    </w:rPr>
  </w:style>
  <w:style w:type="character" w:styleId="ab">
    <w:name w:val="Strong"/>
    <w:basedOn w:val="a0"/>
    <w:uiPriority w:val="22"/>
    <w:qFormat/>
    <w:rsid w:val="00163C95"/>
    <w:rPr>
      <w:b/>
      <w:bCs/>
    </w:rPr>
  </w:style>
  <w:style w:type="character" w:styleId="-">
    <w:name w:val="Hyperlink"/>
    <w:basedOn w:val="a0"/>
    <w:uiPriority w:val="99"/>
    <w:semiHidden/>
    <w:unhideWhenUsed/>
    <w:rsid w:val="00163C95"/>
    <w:rPr>
      <w:color w:val="0000FF"/>
      <w:u w:val="single"/>
    </w:rPr>
  </w:style>
  <w:style w:type="character" w:customStyle="1" w:styleId="current-selection">
    <w:name w:val="current-selection"/>
    <w:basedOn w:val="a0"/>
    <w:rsid w:val="00092A66"/>
  </w:style>
  <w:style w:type="character" w:customStyle="1" w:styleId="ac">
    <w:name w:val="_"/>
    <w:basedOn w:val="a0"/>
    <w:rsid w:val="00092A66"/>
  </w:style>
  <w:style w:type="character" w:customStyle="1" w:styleId="ff7">
    <w:name w:val="ff7"/>
    <w:basedOn w:val="a0"/>
    <w:rsid w:val="000D65D3"/>
  </w:style>
  <w:style w:type="character" w:customStyle="1" w:styleId="fff">
    <w:name w:val="fff"/>
    <w:basedOn w:val="a0"/>
    <w:rsid w:val="000D65D3"/>
  </w:style>
  <w:style w:type="character" w:customStyle="1" w:styleId="ff6">
    <w:name w:val="ff6"/>
    <w:basedOn w:val="a0"/>
    <w:rsid w:val="000D65D3"/>
  </w:style>
  <w:style w:type="character" w:customStyle="1" w:styleId="ff9">
    <w:name w:val="ff9"/>
    <w:basedOn w:val="a0"/>
    <w:rsid w:val="000D65D3"/>
  </w:style>
  <w:style w:type="character" w:styleId="ad">
    <w:name w:val="Placeholder Text"/>
    <w:basedOn w:val="a0"/>
    <w:uiPriority w:val="99"/>
    <w:semiHidden/>
    <w:rsid w:val="0084732A"/>
    <w:rPr>
      <w:color w:val="808080"/>
    </w:rPr>
  </w:style>
  <w:style w:type="character" w:customStyle="1" w:styleId="ff8">
    <w:name w:val="ff8"/>
    <w:basedOn w:val="a0"/>
    <w:rsid w:val="00FD6330"/>
  </w:style>
  <w:style w:type="character" w:customStyle="1" w:styleId="ff11">
    <w:name w:val="ff11"/>
    <w:basedOn w:val="a0"/>
    <w:rsid w:val="00FD6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7402">
      <w:bodyDiv w:val="1"/>
      <w:marLeft w:val="0"/>
      <w:marRight w:val="0"/>
      <w:marTop w:val="0"/>
      <w:marBottom w:val="0"/>
      <w:divBdr>
        <w:top w:val="none" w:sz="0" w:space="0" w:color="auto"/>
        <w:left w:val="none" w:sz="0" w:space="0" w:color="auto"/>
        <w:bottom w:val="none" w:sz="0" w:space="0" w:color="auto"/>
        <w:right w:val="none" w:sz="0" w:space="0" w:color="auto"/>
      </w:divBdr>
      <w:divsChild>
        <w:div w:id="2054386286">
          <w:marLeft w:val="0"/>
          <w:marRight w:val="0"/>
          <w:marTop w:val="0"/>
          <w:marBottom w:val="0"/>
          <w:divBdr>
            <w:top w:val="none" w:sz="0" w:space="0" w:color="auto"/>
            <w:left w:val="none" w:sz="0" w:space="0" w:color="auto"/>
            <w:bottom w:val="none" w:sz="0" w:space="0" w:color="auto"/>
            <w:right w:val="none" w:sz="0" w:space="0" w:color="auto"/>
          </w:divBdr>
          <w:divsChild>
            <w:div w:id="763915598">
              <w:marLeft w:val="0"/>
              <w:marRight w:val="0"/>
              <w:marTop w:val="0"/>
              <w:marBottom w:val="0"/>
              <w:divBdr>
                <w:top w:val="none" w:sz="0" w:space="0" w:color="auto"/>
                <w:left w:val="none" w:sz="0" w:space="0" w:color="auto"/>
                <w:bottom w:val="none" w:sz="0" w:space="0" w:color="auto"/>
                <w:right w:val="none" w:sz="0" w:space="0" w:color="auto"/>
              </w:divBdr>
              <w:divsChild>
                <w:div w:id="1116560421">
                  <w:marLeft w:val="0"/>
                  <w:marRight w:val="0"/>
                  <w:marTop w:val="0"/>
                  <w:marBottom w:val="0"/>
                  <w:divBdr>
                    <w:top w:val="none" w:sz="0" w:space="0" w:color="auto"/>
                    <w:left w:val="none" w:sz="0" w:space="0" w:color="auto"/>
                    <w:bottom w:val="none" w:sz="0" w:space="0" w:color="auto"/>
                    <w:right w:val="none" w:sz="0" w:space="0" w:color="auto"/>
                  </w:divBdr>
                  <w:divsChild>
                    <w:div w:id="494802400">
                      <w:marLeft w:val="0"/>
                      <w:marRight w:val="0"/>
                      <w:marTop w:val="0"/>
                      <w:marBottom w:val="0"/>
                      <w:divBdr>
                        <w:top w:val="single" w:sz="48" w:space="0" w:color="auto"/>
                        <w:left w:val="single" w:sz="48" w:space="0" w:color="auto"/>
                        <w:bottom w:val="single" w:sz="48" w:space="0" w:color="auto"/>
                        <w:right w:val="single" w:sz="48" w:space="0" w:color="auto"/>
                      </w:divBdr>
                      <w:divsChild>
                        <w:div w:id="1727751649">
                          <w:marLeft w:val="0"/>
                          <w:marRight w:val="0"/>
                          <w:marTop w:val="0"/>
                          <w:marBottom w:val="0"/>
                          <w:divBdr>
                            <w:top w:val="none" w:sz="0" w:space="0" w:color="auto"/>
                            <w:left w:val="none" w:sz="0" w:space="0" w:color="auto"/>
                            <w:bottom w:val="none" w:sz="0" w:space="0" w:color="auto"/>
                            <w:right w:val="none" w:sz="0" w:space="0" w:color="auto"/>
                          </w:divBdr>
                          <w:divsChild>
                            <w:div w:id="603346014">
                              <w:marLeft w:val="0"/>
                              <w:marRight w:val="0"/>
                              <w:marTop w:val="0"/>
                              <w:marBottom w:val="0"/>
                              <w:divBdr>
                                <w:top w:val="none" w:sz="0" w:space="0" w:color="auto"/>
                                <w:left w:val="none" w:sz="0" w:space="0" w:color="auto"/>
                                <w:bottom w:val="none" w:sz="0" w:space="0" w:color="auto"/>
                                <w:right w:val="none" w:sz="0" w:space="0" w:color="auto"/>
                              </w:divBdr>
                            </w:div>
                            <w:div w:id="968239156">
                              <w:marLeft w:val="0"/>
                              <w:marRight w:val="0"/>
                              <w:marTop w:val="0"/>
                              <w:marBottom w:val="0"/>
                              <w:divBdr>
                                <w:top w:val="none" w:sz="0" w:space="0" w:color="auto"/>
                                <w:left w:val="none" w:sz="0" w:space="0" w:color="auto"/>
                                <w:bottom w:val="none" w:sz="0" w:space="0" w:color="auto"/>
                                <w:right w:val="none" w:sz="0" w:space="0" w:color="auto"/>
                              </w:divBdr>
                            </w:div>
                            <w:div w:id="1942180292">
                              <w:marLeft w:val="0"/>
                              <w:marRight w:val="0"/>
                              <w:marTop w:val="0"/>
                              <w:marBottom w:val="0"/>
                              <w:divBdr>
                                <w:top w:val="none" w:sz="0" w:space="0" w:color="auto"/>
                                <w:left w:val="none" w:sz="0" w:space="0" w:color="auto"/>
                                <w:bottom w:val="none" w:sz="0" w:space="0" w:color="auto"/>
                                <w:right w:val="none" w:sz="0" w:space="0" w:color="auto"/>
                              </w:divBdr>
                            </w:div>
                            <w:div w:id="1755397583">
                              <w:marLeft w:val="0"/>
                              <w:marRight w:val="0"/>
                              <w:marTop w:val="0"/>
                              <w:marBottom w:val="0"/>
                              <w:divBdr>
                                <w:top w:val="none" w:sz="0" w:space="0" w:color="auto"/>
                                <w:left w:val="none" w:sz="0" w:space="0" w:color="auto"/>
                                <w:bottom w:val="none" w:sz="0" w:space="0" w:color="auto"/>
                                <w:right w:val="none" w:sz="0" w:space="0" w:color="auto"/>
                              </w:divBdr>
                            </w:div>
                            <w:div w:id="10299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144268">
      <w:bodyDiv w:val="1"/>
      <w:marLeft w:val="0"/>
      <w:marRight w:val="0"/>
      <w:marTop w:val="0"/>
      <w:marBottom w:val="0"/>
      <w:divBdr>
        <w:top w:val="none" w:sz="0" w:space="0" w:color="auto"/>
        <w:left w:val="none" w:sz="0" w:space="0" w:color="auto"/>
        <w:bottom w:val="none" w:sz="0" w:space="0" w:color="auto"/>
        <w:right w:val="none" w:sz="0" w:space="0" w:color="auto"/>
      </w:divBdr>
      <w:divsChild>
        <w:div w:id="2056391234">
          <w:marLeft w:val="0"/>
          <w:marRight w:val="0"/>
          <w:marTop w:val="0"/>
          <w:marBottom w:val="0"/>
          <w:divBdr>
            <w:top w:val="none" w:sz="0" w:space="0" w:color="auto"/>
            <w:left w:val="none" w:sz="0" w:space="0" w:color="auto"/>
            <w:bottom w:val="none" w:sz="0" w:space="0" w:color="auto"/>
            <w:right w:val="none" w:sz="0" w:space="0" w:color="auto"/>
          </w:divBdr>
          <w:divsChild>
            <w:div w:id="628634414">
              <w:marLeft w:val="0"/>
              <w:marRight w:val="0"/>
              <w:marTop w:val="0"/>
              <w:marBottom w:val="0"/>
              <w:divBdr>
                <w:top w:val="none" w:sz="0" w:space="0" w:color="auto"/>
                <w:left w:val="none" w:sz="0" w:space="0" w:color="auto"/>
                <w:bottom w:val="none" w:sz="0" w:space="0" w:color="auto"/>
                <w:right w:val="none" w:sz="0" w:space="0" w:color="auto"/>
              </w:divBdr>
              <w:divsChild>
                <w:div w:id="1233390770">
                  <w:marLeft w:val="0"/>
                  <w:marRight w:val="0"/>
                  <w:marTop w:val="0"/>
                  <w:marBottom w:val="0"/>
                  <w:divBdr>
                    <w:top w:val="none" w:sz="0" w:space="0" w:color="auto"/>
                    <w:left w:val="none" w:sz="0" w:space="0" w:color="auto"/>
                    <w:bottom w:val="none" w:sz="0" w:space="0" w:color="auto"/>
                    <w:right w:val="none" w:sz="0" w:space="0" w:color="auto"/>
                  </w:divBdr>
                  <w:divsChild>
                    <w:div w:id="936911539">
                      <w:marLeft w:val="0"/>
                      <w:marRight w:val="0"/>
                      <w:marTop w:val="0"/>
                      <w:marBottom w:val="0"/>
                      <w:divBdr>
                        <w:top w:val="single" w:sz="48" w:space="0" w:color="auto"/>
                        <w:left w:val="single" w:sz="48" w:space="0" w:color="auto"/>
                        <w:bottom w:val="single" w:sz="48" w:space="0" w:color="auto"/>
                        <w:right w:val="single" w:sz="48" w:space="0" w:color="auto"/>
                      </w:divBdr>
                      <w:divsChild>
                        <w:div w:id="1841575040">
                          <w:marLeft w:val="0"/>
                          <w:marRight w:val="0"/>
                          <w:marTop w:val="0"/>
                          <w:marBottom w:val="0"/>
                          <w:divBdr>
                            <w:top w:val="none" w:sz="0" w:space="0" w:color="auto"/>
                            <w:left w:val="none" w:sz="0" w:space="0" w:color="auto"/>
                            <w:bottom w:val="none" w:sz="0" w:space="0" w:color="auto"/>
                            <w:right w:val="none" w:sz="0" w:space="0" w:color="auto"/>
                          </w:divBdr>
                          <w:divsChild>
                            <w:div w:id="2023775555">
                              <w:marLeft w:val="0"/>
                              <w:marRight w:val="0"/>
                              <w:marTop w:val="0"/>
                              <w:marBottom w:val="0"/>
                              <w:divBdr>
                                <w:top w:val="none" w:sz="0" w:space="0" w:color="auto"/>
                                <w:left w:val="none" w:sz="0" w:space="0" w:color="auto"/>
                                <w:bottom w:val="none" w:sz="0" w:space="0" w:color="auto"/>
                                <w:right w:val="none" w:sz="0" w:space="0" w:color="auto"/>
                              </w:divBdr>
                            </w:div>
                            <w:div w:id="21222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093219">
      <w:bodyDiv w:val="1"/>
      <w:marLeft w:val="0"/>
      <w:marRight w:val="0"/>
      <w:marTop w:val="0"/>
      <w:marBottom w:val="0"/>
      <w:divBdr>
        <w:top w:val="none" w:sz="0" w:space="0" w:color="auto"/>
        <w:left w:val="none" w:sz="0" w:space="0" w:color="auto"/>
        <w:bottom w:val="none" w:sz="0" w:space="0" w:color="auto"/>
        <w:right w:val="none" w:sz="0" w:space="0" w:color="auto"/>
      </w:divBdr>
      <w:divsChild>
        <w:div w:id="257450585">
          <w:marLeft w:val="0"/>
          <w:marRight w:val="0"/>
          <w:marTop w:val="0"/>
          <w:marBottom w:val="0"/>
          <w:divBdr>
            <w:top w:val="none" w:sz="0" w:space="0" w:color="auto"/>
            <w:left w:val="none" w:sz="0" w:space="0" w:color="auto"/>
            <w:bottom w:val="none" w:sz="0" w:space="0" w:color="auto"/>
            <w:right w:val="none" w:sz="0" w:space="0" w:color="auto"/>
          </w:divBdr>
          <w:divsChild>
            <w:div w:id="571432183">
              <w:marLeft w:val="0"/>
              <w:marRight w:val="0"/>
              <w:marTop w:val="0"/>
              <w:marBottom w:val="0"/>
              <w:divBdr>
                <w:top w:val="none" w:sz="0" w:space="0" w:color="auto"/>
                <w:left w:val="none" w:sz="0" w:space="0" w:color="auto"/>
                <w:bottom w:val="none" w:sz="0" w:space="0" w:color="auto"/>
                <w:right w:val="none" w:sz="0" w:space="0" w:color="auto"/>
              </w:divBdr>
              <w:divsChild>
                <w:div w:id="1868325045">
                  <w:marLeft w:val="0"/>
                  <w:marRight w:val="0"/>
                  <w:marTop w:val="0"/>
                  <w:marBottom w:val="0"/>
                  <w:divBdr>
                    <w:top w:val="none" w:sz="0" w:space="0" w:color="auto"/>
                    <w:left w:val="none" w:sz="0" w:space="0" w:color="auto"/>
                    <w:bottom w:val="none" w:sz="0" w:space="0" w:color="auto"/>
                    <w:right w:val="none" w:sz="0" w:space="0" w:color="auto"/>
                  </w:divBdr>
                  <w:divsChild>
                    <w:div w:id="263804039">
                      <w:marLeft w:val="0"/>
                      <w:marRight w:val="0"/>
                      <w:marTop w:val="0"/>
                      <w:marBottom w:val="0"/>
                      <w:divBdr>
                        <w:top w:val="single" w:sz="48" w:space="0" w:color="auto"/>
                        <w:left w:val="single" w:sz="48" w:space="0" w:color="auto"/>
                        <w:bottom w:val="single" w:sz="48" w:space="0" w:color="auto"/>
                        <w:right w:val="single" w:sz="48" w:space="0" w:color="auto"/>
                      </w:divBdr>
                      <w:divsChild>
                        <w:div w:id="596596462">
                          <w:marLeft w:val="0"/>
                          <w:marRight w:val="0"/>
                          <w:marTop w:val="0"/>
                          <w:marBottom w:val="0"/>
                          <w:divBdr>
                            <w:top w:val="none" w:sz="0" w:space="0" w:color="auto"/>
                            <w:left w:val="none" w:sz="0" w:space="0" w:color="auto"/>
                            <w:bottom w:val="none" w:sz="0" w:space="0" w:color="auto"/>
                            <w:right w:val="none" w:sz="0" w:space="0" w:color="auto"/>
                          </w:divBdr>
                          <w:divsChild>
                            <w:div w:id="667170163">
                              <w:marLeft w:val="0"/>
                              <w:marRight w:val="0"/>
                              <w:marTop w:val="0"/>
                              <w:marBottom w:val="0"/>
                              <w:divBdr>
                                <w:top w:val="none" w:sz="0" w:space="0" w:color="auto"/>
                                <w:left w:val="none" w:sz="0" w:space="0" w:color="auto"/>
                                <w:bottom w:val="none" w:sz="0" w:space="0" w:color="auto"/>
                                <w:right w:val="none" w:sz="0" w:space="0" w:color="auto"/>
                              </w:divBdr>
                            </w:div>
                            <w:div w:id="398138918">
                              <w:marLeft w:val="0"/>
                              <w:marRight w:val="0"/>
                              <w:marTop w:val="0"/>
                              <w:marBottom w:val="0"/>
                              <w:divBdr>
                                <w:top w:val="none" w:sz="0" w:space="0" w:color="auto"/>
                                <w:left w:val="none" w:sz="0" w:space="0" w:color="auto"/>
                                <w:bottom w:val="none" w:sz="0" w:space="0" w:color="auto"/>
                                <w:right w:val="none" w:sz="0" w:space="0" w:color="auto"/>
                              </w:divBdr>
                            </w:div>
                            <w:div w:id="917981042">
                              <w:marLeft w:val="0"/>
                              <w:marRight w:val="0"/>
                              <w:marTop w:val="0"/>
                              <w:marBottom w:val="0"/>
                              <w:divBdr>
                                <w:top w:val="none" w:sz="0" w:space="0" w:color="auto"/>
                                <w:left w:val="none" w:sz="0" w:space="0" w:color="auto"/>
                                <w:bottom w:val="none" w:sz="0" w:space="0" w:color="auto"/>
                                <w:right w:val="none" w:sz="0" w:space="0" w:color="auto"/>
                              </w:divBdr>
                            </w:div>
                            <w:div w:id="199783099">
                              <w:marLeft w:val="0"/>
                              <w:marRight w:val="0"/>
                              <w:marTop w:val="0"/>
                              <w:marBottom w:val="0"/>
                              <w:divBdr>
                                <w:top w:val="none" w:sz="0" w:space="0" w:color="auto"/>
                                <w:left w:val="none" w:sz="0" w:space="0" w:color="auto"/>
                                <w:bottom w:val="none" w:sz="0" w:space="0" w:color="auto"/>
                                <w:right w:val="none" w:sz="0" w:space="0" w:color="auto"/>
                              </w:divBdr>
                            </w:div>
                            <w:div w:id="413280097">
                              <w:marLeft w:val="0"/>
                              <w:marRight w:val="0"/>
                              <w:marTop w:val="0"/>
                              <w:marBottom w:val="0"/>
                              <w:divBdr>
                                <w:top w:val="none" w:sz="0" w:space="0" w:color="auto"/>
                                <w:left w:val="none" w:sz="0" w:space="0" w:color="auto"/>
                                <w:bottom w:val="none" w:sz="0" w:space="0" w:color="auto"/>
                                <w:right w:val="none" w:sz="0" w:space="0" w:color="auto"/>
                              </w:divBdr>
                            </w:div>
                            <w:div w:id="1011371849">
                              <w:marLeft w:val="0"/>
                              <w:marRight w:val="0"/>
                              <w:marTop w:val="0"/>
                              <w:marBottom w:val="0"/>
                              <w:divBdr>
                                <w:top w:val="none" w:sz="0" w:space="0" w:color="auto"/>
                                <w:left w:val="none" w:sz="0" w:space="0" w:color="auto"/>
                                <w:bottom w:val="none" w:sz="0" w:space="0" w:color="auto"/>
                                <w:right w:val="none" w:sz="0" w:space="0" w:color="auto"/>
                              </w:divBdr>
                            </w:div>
                            <w:div w:id="1421562646">
                              <w:marLeft w:val="0"/>
                              <w:marRight w:val="0"/>
                              <w:marTop w:val="0"/>
                              <w:marBottom w:val="0"/>
                              <w:divBdr>
                                <w:top w:val="none" w:sz="0" w:space="0" w:color="auto"/>
                                <w:left w:val="none" w:sz="0" w:space="0" w:color="auto"/>
                                <w:bottom w:val="none" w:sz="0" w:space="0" w:color="auto"/>
                                <w:right w:val="none" w:sz="0" w:space="0" w:color="auto"/>
                              </w:divBdr>
                            </w:div>
                            <w:div w:id="455872133">
                              <w:marLeft w:val="0"/>
                              <w:marRight w:val="0"/>
                              <w:marTop w:val="0"/>
                              <w:marBottom w:val="0"/>
                              <w:divBdr>
                                <w:top w:val="none" w:sz="0" w:space="0" w:color="auto"/>
                                <w:left w:val="none" w:sz="0" w:space="0" w:color="auto"/>
                                <w:bottom w:val="none" w:sz="0" w:space="0" w:color="auto"/>
                                <w:right w:val="none" w:sz="0" w:space="0" w:color="auto"/>
                              </w:divBdr>
                            </w:div>
                            <w:div w:id="594435410">
                              <w:marLeft w:val="0"/>
                              <w:marRight w:val="0"/>
                              <w:marTop w:val="0"/>
                              <w:marBottom w:val="0"/>
                              <w:divBdr>
                                <w:top w:val="none" w:sz="0" w:space="0" w:color="auto"/>
                                <w:left w:val="none" w:sz="0" w:space="0" w:color="auto"/>
                                <w:bottom w:val="none" w:sz="0" w:space="0" w:color="auto"/>
                                <w:right w:val="none" w:sz="0" w:space="0" w:color="auto"/>
                              </w:divBdr>
                            </w:div>
                            <w:div w:id="617180791">
                              <w:marLeft w:val="0"/>
                              <w:marRight w:val="0"/>
                              <w:marTop w:val="0"/>
                              <w:marBottom w:val="0"/>
                              <w:divBdr>
                                <w:top w:val="none" w:sz="0" w:space="0" w:color="auto"/>
                                <w:left w:val="none" w:sz="0" w:space="0" w:color="auto"/>
                                <w:bottom w:val="none" w:sz="0" w:space="0" w:color="auto"/>
                                <w:right w:val="none" w:sz="0" w:space="0" w:color="auto"/>
                              </w:divBdr>
                            </w:div>
                            <w:div w:id="2126193595">
                              <w:marLeft w:val="0"/>
                              <w:marRight w:val="0"/>
                              <w:marTop w:val="0"/>
                              <w:marBottom w:val="0"/>
                              <w:divBdr>
                                <w:top w:val="none" w:sz="0" w:space="0" w:color="auto"/>
                                <w:left w:val="none" w:sz="0" w:space="0" w:color="auto"/>
                                <w:bottom w:val="none" w:sz="0" w:space="0" w:color="auto"/>
                                <w:right w:val="none" w:sz="0" w:space="0" w:color="auto"/>
                              </w:divBdr>
                            </w:div>
                            <w:div w:id="1637032386">
                              <w:marLeft w:val="0"/>
                              <w:marRight w:val="0"/>
                              <w:marTop w:val="0"/>
                              <w:marBottom w:val="0"/>
                              <w:divBdr>
                                <w:top w:val="none" w:sz="0" w:space="0" w:color="auto"/>
                                <w:left w:val="none" w:sz="0" w:space="0" w:color="auto"/>
                                <w:bottom w:val="none" w:sz="0" w:space="0" w:color="auto"/>
                                <w:right w:val="none" w:sz="0" w:space="0" w:color="auto"/>
                              </w:divBdr>
                            </w:div>
                            <w:div w:id="270281696">
                              <w:marLeft w:val="0"/>
                              <w:marRight w:val="0"/>
                              <w:marTop w:val="0"/>
                              <w:marBottom w:val="0"/>
                              <w:divBdr>
                                <w:top w:val="none" w:sz="0" w:space="0" w:color="auto"/>
                                <w:left w:val="none" w:sz="0" w:space="0" w:color="auto"/>
                                <w:bottom w:val="none" w:sz="0" w:space="0" w:color="auto"/>
                                <w:right w:val="none" w:sz="0" w:space="0" w:color="auto"/>
                              </w:divBdr>
                            </w:div>
                            <w:div w:id="1014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854426">
      <w:bodyDiv w:val="1"/>
      <w:marLeft w:val="0"/>
      <w:marRight w:val="0"/>
      <w:marTop w:val="0"/>
      <w:marBottom w:val="0"/>
      <w:divBdr>
        <w:top w:val="none" w:sz="0" w:space="0" w:color="auto"/>
        <w:left w:val="none" w:sz="0" w:space="0" w:color="auto"/>
        <w:bottom w:val="none" w:sz="0" w:space="0" w:color="auto"/>
        <w:right w:val="none" w:sz="0" w:space="0" w:color="auto"/>
      </w:divBdr>
      <w:divsChild>
        <w:div w:id="563682473">
          <w:marLeft w:val="0"/>
          <w:marRight w:val="0"/>
          <w:marTop w:val="0"/>
          <w:marBottom w:val="0"/>
          <w:divBdr>
            <w:top w:val="none" w:sz="0" w:space="0" w:color="auto"/>
            <w:left w:val="none" w:sz="0" w:space="0" w:color="auto"/>
            <w:bottom w:val="none" w:sz="0" w:space="0" w:color="auto"/>
            <w:right w:val="none" w:sz="0" w:space="0" w:color="auto"/>
          </w:divBdr>
          <w:divsChild>
            <w:div w:id="43411424">
              <w:marLeft w:val="0"/>
              <w:marRight w:val="0"/>
              <w:marTop w:val="0"/>
              <w:marBottom w:val="0"/>
              <w:divBdr>
                <w:top w:val="none" w:sz="0" w:space="0" w:color="auto"/>
                <w:left w:val="none" w:sz="0" w:space="0" w:color="auto"/>
                <w:bottom w:val="none" w:sz="0" w:space="0" w:color="auto"/>
                <w:right w:val="none" w:sz="0" w:space="0" w:color="auto"/>
              </w:divBdr>
              <w:divsChild>
                <w:div w:id="2035417355">
                  <w:marLeft w:val="0"/>
                  <w:marRight w:val="0"/>
                  <w:marTop w:val="0"/>
                  <w:marBottom w:val="0"/>
                  <w:divBdr>
                    <w:top w:val="none" w:sz="0" w:space="0" w:color="auto"/>
                    <w:left w:val="none" w:sz="0" w:space="0" w:color="auto"/>
                    <w:bottom w:val="none" w:sz="0" w:space="0" w:color="auto"/>
                    <w:right w:val="none" w:sz="0" w:space="0" w:color="auto"/>
                  </w:divBdr>
                  <w:divsChild>
                    <w:div w:id="1789926949">
                      <w:marLeft w:val="0"/>
                      <w:marRight w:val="0"/>
                      <w:marTop w:val="0"/>
                      <w:marBottom w:val="0"/>
                      <w:divBdr>
                        <w:top w:val="none" w:sz="0" w:space="0" w:color="auto"/>
                        <w:left w:val="none" w:sz="0" w:space="0" w:color="auto"/>
                        <w:bottom w:val="none" w:sz="0" w:space="0" w:color="auto"/>
                        <w:right w:val="none" w:sz="0" w:space="0" w:color="auto"/>
                      </w:divBdr>
                      <w:divsChild>
                        <w:div w:id="1195508032">
                          <w:marLeft w:val="0"/>
                          <w:marRight w:val="0"/>
                          <w:marTop w:val="0"/>
                          <w:marBottom w:val="0"/>
                          <w:divBdr>
                            <w:top w:val="none" w:sz="0" w:space="0" w:color="auto"/>
                            <w:left w:val="none" w:sz="0" w:space="0" w:color="auto"/>
                            <w:bottom w:val="none" w:sz="0" w:space="0" w:color="auto"/>
                            <w:right w:val="none" w:sz="0" w:space="0" w:color="auto"/>
                          </w:divBdr>
                          <w:divsChild>
                            <w:div w:id="432940346">
                              <w:marLeft w:val="0"/>
                              <w:marRight w:val="0"/>
                              <w:marTop w:val="0"/>
                              <w:marBottom w:val="0"/>
                              <w:divBdr>
                                <w:top w:val="single" w:sz="6" w:space="0" w:color="CCCCCC"/>
                                <w:left w:val="single" w:sz="2" w:space="0" w:color="CCCCCC"/>
                                <w:bottom w:val="single" w:sz="2" w:space="0" w:color="CCCCCC"/>
                                <w:right w:val="single" w:sz="2" w:space="0" w:color="CCCCCC"/>
                              </w:divBdr>
                              <w:divsChild>
                                <w:div w:id="875315559">
                                  <w:marLeft w:val="0"/>
                                  <w:marRight w:val="0"/>
                                  <w:marTop w:val="0"/>
                                  <w:marBottom w:val="0"/>
                                  <w:divBdr>
                                    <w:top w:val="none" w:sz="0" w:space="0" w:color="auto"/>
                                    <w:left w:val="none" w:sz="0" w:space="0" w:color="auto"/>
                                    <w:bottom w:val="none" w:sz="0" w:space="0" w:color="auto"/>
                                    <w:right w:val="none" w:sz="0" w:space="0" w:color="auto"/>
                                  </w:divBdr>
                                  <w:divsChild>
                                    <w:div w:id="54206391">
                                      <w:marLeft w:val="0"/>
                                      <w:marRight w:val="0"/>
                                      <w:marTop w:val="0"/>
                                      <w:marBottom w:val="0"/>
                                      <w:divBdr>
                                        <w:top w:val="none" w:sz="0" w:space="0" w:color="auto"/>
                                        <w:left w:val="none" w:sz="0" w:space="0" w:color="auto"/>
                                        <w:bottom w:val="none" w:sz="0" w:space="0" w:color="auto"/>
                                        <w:right w:val="none" w:sz="0" w:space="0" w:color="auto"/>
                                      </w:divBdr>
                                      <w:divsChild>
                                        <w:div w:id="1700155274">
                                          <w:marLeft w:val="0"/>
                                          <w:marRight w:val="0"/>
                                          <w:marTop w:val="0"/>
                                          <w:marBottom w:val="0"/>
                                          <w:divBdr>
                                            <w:top w:val="none" w:sz="0" w:space="0" w:color="auto"/>
                                            <w:left w:val="none" w:sz="0" w:space="0" w:color="auto"/>
                                            <w:bottom w:val="none" w:sz="0" w:space="0" w:color="auto"/>
                                            <w:right w:val="none" w:sz="0" w:space="0" w:color="auto"/>
                                          </w:divBdr>
                                          <w:divsChild>
                                            <w:div w:id="1943144901">
                                              <w:marLeft w:val="0"/>
                                              <w:marRight w:val="0"/>
                                              <w:marTop w:val="0"/>
                                              <w:marBottom w:val="0"/>
                                              <w:divBdr>
                                                <w:top w:val="none" w:sz="0" w:space="0" w:color="auto"/>
                                                <w:left w:val="none" w:sz="0" w:space="0" w:color="auto"/>
                                                <w:bottom w:val="none" w:sz="0" w:space="0" w:color="auto"/>
                                                <w:right w:val="none" w:sz="0" w:space="0" w:color="auto"/>
                                              </w:divBdr>
                                              <w:divsChild>
                                                <w:div w:id="449665240">
                                                  <w:marLeft w:val="0"/>
                                                  <w:marRight w:val="0"/>
                                                  <w:marTop w:val="0"/>
                                                  <w:marBottom w:val="0"/>
                                                  <w:divBdr>
                                                    <w:top w:val="none" w:sz="0" w:space="0" w:color="auto"/>
                                                    <w:left w:val="none" w:sz="0" w:space="0" w:color="auto"/>
                                                    <w:bottom w:val="none" w:sz="0" w:space="0" w:color="auto"/>
                                                    <w:right w:val="none" w:sz="0" w:space="0" w:color="auto"/>
                                                  </w:divBdr>
                                                  <w:divsChild>
                                                    <w:div w:id="602419441">
                                                      <w:marLeft w:val="0"/>
                                                      <w:marRight w:val="0"/>
                                                      <w:marTop w:val="0"/>
                                                      <w:marBottom w:val="0"/>
                                                      <w:divBdr>
                                                        <w:top w:val="none" w:sz="0" w:space="0" w:color="auto"/>
                                                        <w:left w:val="none" w:sz="0" w:space="0" w:color="auto"/>
                                                        <w:bottom w:val="none" w:sz="0" w:space="0" w:color="auto"/>
                                                        <w:right w:val="none" w:sz="0" w:space="0" w:color="auto"/>
                                                      </w:divBdr>
                                                      <w:divsChild>
                                                        <w:div w:id="1055931467">
                                                          <w:marLeft w:val="0"/>
                                                          <w:marRight w:val="0"/>
                                                          <w:marTop w:val="0"/>
                                                          <w:marBottom w:val="240"/>
                                                          <w:divBdr>
                                                            <w:top w:val="none" w:sz="0" w:space="0" w:color="auto"/>
                                                            <w:left w:val="none" w:sz="0" w:space="0" w:color="auto"/>
                                                            <w:bottom w:val="none" w:sz="0" w:space="0" w:color="auto"/>
                                                            <w:right w:val="none" w:sz="0" w:space="0" w:color="auto"/>
                                                          </w:divBdr>
                                                          <w:divsChild>
                                                            <w:div w:id="19121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0541631">
      <w:bodyDiv w:val="1"/>
      <w:marLeft w:val="0"/>
      <w:marRight w:val="0"/>
      <w:marTop w:val="0"/>
      <w:marBottom w:val="0"/>
      <w:divBdr>
        <w:top w:val="none" w:sz="0" w:space="0" w:color="auto"/>
        <w:left w:val="none" w:sz="0" w:space="0" w:color="auto"/>
        <w:bottom w:val="none" w:sz="0" w:space="0" w:color="auto"/>
        <w:right w:val="none" w:sz="0" w:space="0" w:color="auto"/>
      </w:divBdr>
      <w:divsChild>
        <w:div w:id="1706783777">
          <w:marLeft w:val="0"/>
          <w:marRight w:val="0"/>
          <w:marTop w:val="0"/>
          <w:marBottom w:val="0"/>
          <w:divBdr>
            <w:top w:val="none" w:sz="0" w:space="0" w:color="auto"/>
            <w:left w:val="none" w:sz="0" w:space="0" w:color="auto"/>
            <w:bottom w:val="none" w:sz="0" w:space="0" w:color="auto"/>
            <w:right w:val="none" w:sz="0" w:space="0" w:color="auto"/>
          </w:divBdr>
          <w:divsChild>
            <w:div w:id="870729215">
              <w:marLeft w:val="0"/>
              <w:marRight w:val="0"/>
              <w:marTop w:val="0"/>
              <w:marBottom w:val="0"/>
              <w:divBdr>
                <w:top w:val="none" w:sz="0" w:space="0" w:color="auto"/>
                <w:left w:val="none" w:sz="0" w:space="0" w:color="auto"/>
                <w:bottom w:val="none" w:sz="0" w:space="0" w:color="auto"/>
                <w:right w:val="none" w:sz="0" w:space="0" w:color="auto"/>
              </w:divBdr>
              <w:divsChild>
                <w:div w:id="1859080596">
                  <w:marLeft w:val="0"/>
                  <w:marRight w:val="0"/>
                  <w:marTop w:val="0"/>
                  <w:marBottom w:val="0"/>
                  <w:divBdr>
                    <w:top w:val="none" w:sz="0" w:space="0" w:color="auto"/>
                    <w:left w:val="none" w:sz="0" w:space="0" w:color="auto"/>
                    <w:bottom w:val="none" w:sz="0" w:space="0" w:color="auto"/>
                    <w:right w:val="none" w:sz="0" w:space="0" w:color="auto"/>
                  </w:divBdr>
                  <w:divsChild>
                    <w:div w:id="1072385849">
                      <w:marLeft w:val="0"/>
                      <w:marRight w:val="0"/>
                      <w:marTop w:val="0"/>
                      <w:marBottom w:val="0"/>
                      <w:divBdr>
                        <w:top w:val="single" w:sz="48" w:space="0" w:color="auto"/>
                        <w:left w:val="single" w:sz="48" w:space="0" w:color="auto"/>
                        <w:bottom w:val="single" w:sz="48" w:space="0" w:color="auto"/>
                        <w:right w:val="single" w:sz="48" w:space="0" w:color="auto"/>
                      </w:divBdr>
                      <w:divsChild>
                        <w:div w:id="1040592887">
                          <w:marLeft w:val="0"/>
                          <w:marRight w:val="0"/>
                          <w:marTop w:val="0"/>
                          <w:marBottom w:val="0"/>
                          <w:divBdr>
                            <w:top w:val="none" w:sz="0" w:space="0" w:color="auto"/>
                            <w:left w:val="none" w:sz="0" w:space="0" w:color="auto"/>
                            <w:bottom w:val="none" w:sz="0" w:space="0" w:color="auto"/>
                            <w:right w:val="none" w:sz="0" w:space="0" w:color="auto"/>
                          </w:divBdr>
                          <w:divsChild>
                            <w:div w:id="1135567261">
                              <w:marLeft w:val="0"/>
                              <w:marRight w:val="0"/>
                              <w:marTop w:val="0"/>
                              <w:marBottom w:val="0"/>
                              <w:divBdr>
                                <w:top w:val="none" w:sz="0" w:space="0" w:color="auto"/>
                                <w:left w:val="none" w:sz="0" w:space="0" w:color="auto"/>
                                <w:bottom w:val="none" w:sz="0" w:space="0" w:color="auto"/>
                                <w:right w:val="none" w:sz="0" w:space="0" w:color="auto"/>
                              </w:divBdr>
                            </w:div>
                            <w:div w:id="1503543069">
                              <w:marLeft w:val="0"/>
                              <w:marRight w:val="0"/>
                              <w:marTop w:val="0"/>
                              <w:marBottom w:val="0"/>
                              <w:divBdr>
                                <w:top w:val="none" w:sz="0" w:space="0" w:color="auto"/>
                                <w:left w:val="none" w:sz="0" w:space="0" w:color="auto"/>
                                <w:bottom w:val="none" w:sz="0" w:space="0" w:color="auto"/>
                                <w:right w:val="none" w:sz="0" w:space="0" w:color="auto"/>
                              </w:divBdr>
                            </w:div>
                            <w:div w:id="1527718999">
                              <w:marLeft w:val="0"/>
                              <w:marRight w:val="0"/>
                              <w:marTop w:val="0"/>
                              <w:marBottom w:val="0"/>
                              <w:divBdr>
                                <w:top w:val="none" w:sz="0" w:space="0" w:color="auto"/>
                                <w:left w:val="none" w:sz="0" w:space="0" w:color="auto"/>
                                <w:bottom w:val="none" w:sz="0" w:space="0" w:color="auto"/>
                                <w:right w:val="none" w:sz="0" w:space="0" w:color="auto"/>
                              </w:divBdr>
                            </w:div>
                            <w:div w:id="999388965">
                              <w:marLeft w:val="0"/>
                              <w:marRight w:val="0"/>
                              <w:marTop w:val="0"/>
                              <w:marBottom w:val="0"/>
                              <w:divBdr>
                                <w:top w:val="none" w:sz="0" w:space="0" w:color="auto"/>
                                <w:left w:val="none" w:sz="0" w:space="0" w:color="auto"/>
                                <w:bottom w:val="none" w:sz="0" w:space="0" w:color="auto"/>
                                <w:right w:val="none" w:sz="0" w:space="0" w:color="auto"/>
                              </w:divBdr>
                            </w:div>
                            <w:div w:id="2023626288">
                              <w:marLeft w:val="0"/>
                              <w:marRight w:val="0"/>
                              <w:marTop w:val="0"/>
                              <w:marBottom w:val="0"/>
                              <w:divBdr>
                                <w:top w:val="none" w:sz="0" w:space="0" w:color="auto"/>
                                <w:left w:val="none" w:sz="0" w:space="0" w:color="auto"/>
                                <w:bottom w:val="none" w:sz="0" w:space="0" w:color="auto"/>
                                <w:right w:val="none" w:sz="0" w:space="0" w:color="auto"/>
                              </w:divBdr>
                            </w:div>
                            <w:div w:id="720634221">
                              <w:marLeft w:val="0"/>
                              <w:marRight w:val="0"/>
                              <w:marTop w:val="0"/>
                              <w:marBottom w:val="0"/>
                              <w:divBdr>
                                <w:top w:val="none" w:sz="0" w:space="0" w:color="auto"/>
                                <w:left w:val="none" w:sz="0" w:space="0" w:color="auto"/>
                                <w:bottom w:val="none" w:sz="0" w:space="0" w:color="auto"/>
                                <w:right w:val="none" w:sz="0" w:space="0" w:color="auto"/>
                              </w:divBdr>
                            </w:div>
                            <w:div w:id="778372016">
                              <w:marLeft w:val="0"/>
                              <w:marRight w:val="0"/>
                              <w:marTop w:val="0"/>
                              <w:marBottom w:val="0"/>
                              <w:divBdr>
                                <w:top w:val="none" w:sz="0" w:space="0" w:color="auto"/>
                                <w:left w:val="none" w:sz="0" w:space="0" w:color="auto"/>
                                <w:bottom w:val="none" w:sz="0" w:space="0" w:color="auto"/>
                                <w:right w:val="none" w:sz="0" w:space="0" w:color="auto"/>
                              </w:divBdr>
                            </w:div>
                            <w:div w:id="195000720">
                              <w:marLeft w:val="0"/>
                              <w:marRight w:val="0"/>
                              <w:marTop w:val="0"/>
                              <w:marBottom w:val="0"/>
                              <w:divBdr>
                                <w:top w:val="none" w:sz="0" w:space="0" w:color="auto"/>
                                <w:left w:val="none" w:sz="0" w:space="0" w:color="auto"/>
                                <w:bottom w:val="none" w:sz="0" w:space="0" w:color="auto"/>
                                <w:right w:val="none" w:sz="0" w:space="0" w:color="auto"/>
                              </w:divBdr>
                            </w:div>
                            <w:div w:id="1104960822">
                              <w:marLeft w:val="0"/>
                              <w:marRight w:val="0"/>
                              <w:marTop w:val="0"/>
                              <w:marBottom w:val="0"/>
                              <w:divBdr>
                                <w:top w:val="none" w:sz="0" w:space="0" w:color="auto"/>
                                <w:left w:val="none" w:sz="0" w:space="0" w:color="auto"/>
                                <w:bottom w:val="none" w:sz="0" w:space="0" w:color="auto"/>
                                <w:right w:val="none" w:sz="0" w:space="0" w:color="auto"/>
                              </w:divBdr>
                            </w:div>
                            <w:div w:id="23755587">
                              <w:marLeft w:val="0"/>
                              <w:marRight w:val="0"/>
                              <w:marTop w:val="0"/>
                              <w:marBottom w:val="0"/>
                              <w:divBdr>
                                <w:top w:val="none" w:sz="0" w:space="0" w:color="auto"/>
                                <w:left w:val="none" w:sz="0" w:space="0" w:color="auto"/>
                                <w:bottom w:val="none" w:sz="0" w:space="0" w:color="auto"/>
                                <w:right w:val="none" w:sz="0" w:space="0" w:color="auto"/>
                              </w:divBdr>
                            </w:div>
                            <w:div w:id="1465585818">
                              <w:marLeft w:val="0"/>
                              <w:marRight w:val="0"/>
                              <w:marTop w:val="0"/>
                              <w:marBottom w:val="0"/>
                              <w:divBdr>
                                <w:top w:val="none" w:sz="0" w:space="0" w:color="auto"/>
                                <w:left w:val="none" w:sz="0" w:space="0" w:color="auto"/>
                                <w:bottom w:val="none" w:sz="0" w:space="0" w:color="auto"/>
                                <w:right w:val="none" w:sz="0" w:space="0" w:color="auto"/>
                              </w:divBdr>
                            </w:div>
                            <w:div w:id="1973511326">
                              <w:marLeft w:val="0"/>
                              <w:marRight w:val="0"/>
                              <w:marTop w:val="0"/>
                              <w:marBottom w:val="0"/>
                              <w:divBdr>
                                <w:top w:val="none" w:sz="0" w:space="0" w:color="auto"/>
                                <w:left w:val="none" w:sz="0" w:space="0" w:color="auto"/>
                                <w:bottom w:val="none" w:sz="0" w:space="0" w:color="auto"/>
                                <w:right w:val="none" w:sz="0" w:space="0" w:color="auto"/>
                              </w:divBdr>
                            </w:div>
                            <w:div w:id="394621613">
                              <w:marLeft w:val="0"/>
                              <w:marRight w:val="0"/>
                              <w:marTop w:val="0"/>
                              <w:marBottom w:val="0"/>
                              <w:divBdr>
                                <w:top w:val="none" w:sz="0" w:space="0" w:color="auto"/>
                                <w:left w:val="none" w:sz="0" w:space="0" w:color="auto"/>
                                <w:bottom w:val="none" w:sz="0" w:space="0" w:color="auto"/>
                                <w:right w:val="none" w:sz="0" w:space="0" w:color="auto"/>
                              </w:divBdr>
                            </w:div>
                            <w:div w:id="1862670627">
                              <w:marLeft w:val="0"/>
                              <w:marRight w:val="0"/>
                              <w:marTop w:val="0"/>
                              <w:marBottom w:val="0"/>
                              <w:divBdr>
                                <w:top w:val="none" w:sz="0" w:space="0" w:color="auto"/>
                                <w:left w:val="none" w:sz="0" w:space="0" w:color="auto"/>
                                <w:bottom w:val="none" w:sz="0" w:space="0" w:color="auto"/>
                                <w:right w:val="none" w:sz="0" w:space="0" w:color="auto"/>
                              </w:divBdr>
                            </w:div>
                            <w:div w:id="1437170921">
                              <w:marLeft w:val="0"/>
                              <w:marRight w:val="0"/>
                              <w:marTop w:val="0"/>
                              <w:marBottom w:val="0"/>
                              <w:divBdr>
                                <w:top w:val="none" w:sz="0" w:space="0" w:color="auto"/>
                                <w:left w:val="none" w:sz="0" w:space="0" w:color="auto"/>
                                <w:bottom w:val="none" w:sz="0" w:space="0" w:color="auto"/>
                                <w:right w:val="none" w:sz="0" w:space="0" w:color="auto"/>
                              </w:divBdr>
                            </w:div>
                            <w:div w:id="322127277">
                              <w:marLeft w:val="0"/>
                              <w:marRight w:val="0"/>
                              <w:marTop w:val="0"/>
                              <w:marBottom w:val="0"/>
                              <w:divBdr>
                                <w:top w:val="none" w:sz="0" w:space="0" w:color="auto"/>
                                <w:left w:val="none" w:sz="0" w:space="0" w:color="auto"/>
                                <w:bottom w:val="none" w:sz="0" w:space="0" w:color="auto"/>
                                <w:right w:val="none" w:sz="0" w:space="0" w:color="auto"/>
                              </w:divBdr>
                            </w:div>
                            <w:div w:id="389308226">
                              <w:marLeft w:val="0"/>
                              <w:marRight w:val="0"/>
                              <w:marTop w:val="0"/>
                              <w:marBottom w:val="0"/>
                              <w:divBdr>
                                <w:top w:val="none" w:sz="0" w:space="0" w:color="auto"/>
                                <w:left w:val="none" w:sz="0" w:space="0" w:color="auto"/>
                                <w:bottom w:val="none" w:sz="0" w:space="0" w:color="auto"/>
                                <w:right w:val="none" w:sz="0" w:space="0" w:color="auto"/>
                              </w:divBdr>
                            </w:div>
                            <w:div w:id="488250002">
                              <w:marLeft w:val="0"/>
                              <w:marRight w:val="0"/>
                              <w:marTop w:val="0"/>
                              <w:marBottom w:val="0"/>
                              <w:divBdr>
                                <w:top w:val="none" w:sz="0" w:space="0" w:color="auto"/>
                                <w:left w:val="none" w:sz="0" w:space="0" w:color="auto"/>
                                <w:bottom w:val="none" w:sz="0" w:space="0" w:color="auto"/>
                                <w:right w:val="none" w:sz="0" w:space="0" w:color="auto"/>
                              </w:divBdr>
                            </w:div>
                            <w:div w:id="1908803736">
                              <w:marLeft w:val="0"/>
                              <w:marRight w:val="0"/>
                              <w:marTop w:val="0"/>
                              <w:marBottom w:val="0"/>
                              <w:divBdr>
                                <w:top w:val="none" w:sz="0" w:space="0" w:color="auto"/>
                                <w:left w:val="none" w:sz="0" w:space="0" w:color="auto"/>
                                <w:bottom w:val="none" w:sz="0" w:space="0" w:color="auto"/>
                                <w:right w:val="none" w:sz="0" w:space="0" w:color="auto"/>
                              </w:divBdr>
                            </w:div>
                            <w:div w:id="928853364">
                              <w:marLeft w:val="0"/>
                              <w:marRight w:val="0"/>
                              <w:marTop w:val="0"/>
                              <w:marBottom w:val="0"/>
                              <w:divBdr>
                                <w:top w:val="none" w:sz="0" w:space="0" w:color="auto"/>
                                <w:left w:val="none" w:sz="0" w:space="0" w:color="auto"/>
                                <w:bottom w:val="none" w:sz="0" w:space="0" w:color="auto"/>
                                <w:right w:val="none" w:sz="0" w:space="0" w:color="auto"/>
                              </w:divBdr>
                            </w:div>
                            <w:div w:id="1541092042">
                              <w:marLeft w:val="0"/>
                              <w:marRight w:val="0"/>
                              <w:marTop w:val="0"/>
                              <w:marBottom w:val="0"/>
                              <w:divBdr>
                                <w:top w:val="none" w:sz="0" w:space="0" w:color="auto"/>
                                <w:left w:val="none" w:sz="0" w:space="0" w:color="auto"/>
                                <w:bottom w:val="none" w:sz="0" w:space="0" w:color="auto"/>
                                <w:right w:val="none" w:sz="0" w:space="0" w:color="auto"/>
                              </w:divBdr>
                            </w:div>
                            <w:div w:id="2121102520">
                              <w:marLeft w:val="0"/>
                              <w:marRight w:val="0"/>
                              <w:marTop w:val="0"/>
                              <w:marBottom w:val="0"/>
                              <w:divBdr>
                                <w:top w:val="none" w:sz="0" w:space="0" w:color="auto"/>
                                <w:left w:val="none" w:sz="0" w:space="0" w:color="auto"/>
                                <w:bottom w:val="none" w:sz="0" w:space="0" w:color="auto"/>
                                <w:right w:val="none" w:sz="0" w:space="0" w:color="auto"/>
                              </w:divBdr>
                            </w:div>
                            <w:div w:id="1714886480">
                              <w:marLeft w:val="0"/>
                              <w:marRight w:val="0"/>
                              <w:marTop w:val="0"/>
                              <w:marBottom w:val="0"/>
                              <w:divBdr>
                                <w:top w:val="none" w:sz="0" w:space="0" w:color="auto"/>
                                <w:left w:val="none" w:sz="0" w:space="0" w:color="auto"/>
                                <w:bottom w:val="none" w:sz="0" w:space="0" w:color="auto"/>
                                <w:right w:val="none" w:sz="0" w:space="0" w:color="auto"/>
                              </w:divBdr>
                            </w:div>
                            <w:div w:id="1489326592">
                              <w:marLeft w:val="0"/>
                              <w:marRight w:val="0"/>
                              <w:marTop w:val="0"/>
                              <w:marBottom w:val="0"/>
                              <w:divBdr>
                                <w:top w:val="none" w:sz="0" w:space="0" w:color="auto"/>
                                <w:left w:val="none" w:sz="0" w:space="0" w:color="auto"/>
                                <w:bottom w:val="none" w:sz="0" w:space="0" w:color="auto"/>
                                <w:right w:val="none" w:sz="0" w:space="0" w:color="auto"/>
                              </w:divBdr>
                            </w:div>
                            <w:div w:id="1546404152">
                              <w:marLeft w:val="0"/>
                              <w:marRight w:val="0"/>
                              <w:marTop w:val="0"/>
                              <w:marBottom w:val="0"/>
                              <w:divBdr>
                                <w:top w:val="none" w:sz="0" w:space="0" w:color="auto"/>
                                <w:left w:val="none" w:sz="0" w:space="0" w:color="auto"/>
                                <w:bottom w:val="none" w:sz="0" w:space="0" w:color="auto"/>
                                <w:right w:val="none" w:sz="0" w:space="0" w:color="auto"/>
                              </w:divBdr>
                            </w:div>
                            <w:div w:id="242955515">
                              <w:marLeft w:val="0"/>
                              <w:marRight w:val="0"/>
                              <w:marTop w:val="0"/>
                              <w:marBottom w:val="0"/>
                              <w:divBdr>
                                <w:top w:val="none" w:sz="0" w:space="0" w:color="auto"/>
                                <w:left w:val="none" w:sz="0" w:space="0" w:color="auto"/>
                                <w:bottom w:val="none" w:sz="0" w:space="0" w:color="auto"/>
                                <w:right w:val="none" w:sz="0" w:space="0" w:color="auto"/>
                              </w:divBdr>
                            </w:div>
                            <w:div w:id="330374601">
                              <w:marLeft w:val="0"/>
                              <w:marRight w:val="0"/>
                              <w:marTop w:val="0"/>
                              <w:marBottom w:val="0"/>
                              <w:divBdr>
                                <w:top w:val="none" w:sz="0" w:space="0" w:color="auto"/>
                                <w:left w:val="none" w:sz="0" w:space="0" w:color="auto"/>
                                <w:bottom w:val="none" w:sz="0" w:space="0" w:color="auto"/>
                                <w:right w:val="none" w:sz="0" w:space="0" w:color="auto"/>
                              </w:divBdr>
                            </w:div>
                            <w:div w:id="658919432">
                              <w:marLeft w:val="0"/>
                              <w:marRight w:val="0"/>
                              <w:marTop w:val="0"/>
                              <w:marBottom w:val="0"/>
                              <w:divBdr>
                                <w:top w:val="none" w:sz="0" w:space="0" w:color="auto"/>
                                <w:left w:val="none" w:sz="0" w:space="0" w:color="auto"/>
                                <w:bottom w:val="none" w:sz="0" w:space="0" w:color="auto"/>
                                <w:right w:val="none" w:sz="0" w:space="0" w:color="auto"/>
                              </w:divBdr>
                            </w:div>
                            <w:div w:id="1483542164">
                              <w:marLeft w:val="0"/>
                              <w:marRight w:val="0"/>
                              <w:marTop w:val="0"/>
                              <w:marBottom w:val="0"/>
                              <w:divBdr>
                                <w:top w:val="none" w:sz="0" w:space="0" w:color="auto"/>
                                <w:left w:val="none" w:sz="0" w:space="0" w:color="auto"/>
                                <w:bottom w:val="none" w:sz="0" w:space="0" w:color="auto"/>
                                <w:right w:val="none" w:sz="0" w:space="0" w:color="auto"/>
                              </w:divBdr>
                            </w:div>
                            <w:div w:id="1134327322">
                              <w:marLeft w:val="0"/>
                              <w:marRight w:val="0"/>
                              <w:marTop w:val="0"/>
                              <w:marBottom w:val="0"/>
                              <w:divBdr>
                                <w:top w:val="none" w:sz="0" w:space="0" w:color="auto"/>
                                <w:left w:val="none" w:sz="0" w:space="0" w:color="auto"/>
                                <w:bottom w:val="none" w:sz="0" w:space="0" w:color="auto"/>
                                <w:right w:val="none" w:sz="0" w:space="0" w:color="auto"/>
                              </w:divBdr>
                            </w:div>
                            <w:div w:id="2038041241">
                              <w:marLeft w:val="0"/>
                              <w:marRight w:val="0"/>
                              <w:marTop w:val="0"/>
                              <w:marBottom w:val="0"/>
                              <w:divBdr>
                                <w:top w:val="none" w:sz="0" w:space="0" w:color="auto"/>
                                <w:left w:val="none" w:sz="0" w:space="0" w:color="auto"/>
                                <w:bottom w:val="none" w:sz="0" w:space="0" w:color="auto"/>
                                <w:right w:val="none" w:sz="0" w:space="0" w:color="auto"/>
                              </w:divBdr>
                            </w:div>
                            <w:div w:id="572668270">
                              <w:marLeft w:val="0"/>
                              <w:marRight w:val="0"/>
                              <w:marTop w:val="0"/>
                              <w:marBottom w:val="0"/>
                              <w:divBdr>
                                <w:top w:val="none" w:sz="0" w:space="0" w:color="auto"/>
                                <w:left w:val="none" w:sz="0" w:space="0" w:color="auto"/>
                                <w:bottom w:val="none" w:sz="0" w:space="0" w:color="auto"/>
                                <w:right w:val="none" w:sz="0" w:space="0" w:color="auto"/>
                              </w:divBdr>
                            </w:div>
                            <w:div w:id="1209492542">
                              <w:marLeft w:val="0"/>
                              <w:marRight w:val="0"/>
                              <w:marTop w:val="0"/>
                              <w:marBottom w:val="0"/>
                              <w:divBdr>
                                <w:top w:val="none" w:sz="0" w:space="0" w:color="auto"/>
                                <w:left w:val="none" w:sz="0" w:space="0" w:color="auto"/>
                                <w:bottom w:val="none" w:sz="0" w:space="0" w:color="auto"/>
                                <w:right w:val="none" w:sz="0" w:space="0" w:color="auto"/>
                              </w:divBdr>
                            </w:div>
                            <w:div w:id="13874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369425">
      <w:bodyDiv w:val="1"/>
      <w:marLeft w:val="0"/>
      <w:marRight w:val="0"/>
      <w:marTop w:val="0"/>
      <w:marBottom w:val="0"/>
      <w:divBdr>
        <w:top w:val="none" w:sz="0" w:space="0" w:color="auto"/>
        <w:left w:val="none" w:sz="0" w:space="0" w:color="auto"/>
        <w:bottom w:val="none" w:sz="0" w:space="0" w:color="auto"/>
        <w:right w:val="none" w:sz="0" w:space="0" w:color="auto"/>
      </w:divBdr>
      <w:divsChild>
        <w:div w:id="412169104">
          <w:marLeft w:val="0"/>
          <w:marRight w:val="0"/>
          <w:marTop w:val="0"/>
          <w:marBottom w:val="0"/>
          <w:divBdr>
            <w:top w:val="none" w:sz="0" w:space="0" w:color="auto"/>
            <w:left w:val="none" w:sz="0" w:space="0" w:color="auto"/>
            <w:bottom w:val="none" w:sz="0" w:space="0" w:color="auto"/>
            <w:right w:val="none" w:sz="0" w:space="0" w:color="auto"/>
          </w:divBdr>
          <w:divsChild>
            <w:div w:id="1998027428">
              <w:marLeft w:val="0"/>
              <w:marRight w:val="0"/>
              <w:marTop w:val="0"/>
              <w:marBottom w:val="0"/>
              <w:divBdr>
                <w:top w:val="none" w:sz="0" w:space="0" w:color="auto"/>
                <w:left w:val="none" w:sz="0" w:space="0" w:color="auto"/>
                <w:bottom w:val="none" w:sz="0" w:space="0" w:color="auto"/>
                <w:right w:val="none" w:sz="0" w:space="0" w:color="auto"/>
              </w:divBdr>
              <w:divsChild>
                <w:div w:id="326901028">
                  <w:marLeft w:val="0"/>
                  <w:marRight w:val="0"/>
                  <w:marTop w:val="0"/>
                  <w:marBottom w:val="0"/>
                  <w:divBdr>
                    <w:top w:val="none" w:sz="0" w:space="0" w:color="auto"/>
                    <w:left w:val="none" w:sz="0" w:space="0" w:color="auto"/>
                    <w:bottom w:val="none" w:sz="0" w:space="0" w:color="auto"/>
                    <w:right w:val="none" w:sz="0" w:space="0" w:color="auto"/>
                  </w:divBdr>
                  <w:divsChild>
                    <w:div w:id="1743747141">
                      <w:marLeft w:val="0"/>
                      <w:marRight w:val="0"/>
                      <w:marTop w:val="0"/>
                      <w:marBottom w:val="0"/>
                      <w:divBdr>
                        <w:top w:val="single" w:sz="48" w:space="0" w:color="auto"/>
                        <w:left w:val="single" w:sz="48" w:space="0" w:color="auto"/>
                        <w:bottom w:val="single" w:sz="48" w:space="0" w:color="auto"/>
                        <w:right w:val="single" w:sz="48" w:space="0" w:color="auto"/>
                      </w:divBdr>
                      <w:divsChild>
                        <w:div w:id="1605116079">
                          <w:marLeft w:val="0"/>
                          <w:marRight w:val="0"/>
                          <w:marTop w:val="0"/>
                          <w:marBottom w:val="0"/>
                          <w:divBdr>
                            <w:top w:val="none" w:sz="0" w:space="0" w:color="auto"/>
                            <w:left w:val="none" w:sz="0" w:space="0" w:color="auto"/>
                            <w:bottom w:val="none" w:sz="0" w:space="0" w:color="auto"/>
                            <w:right w:val="none" w:sz="0" w:space="0" w:color="auto"/>
                          </w:divBdr>
                          <w:divsChild>
                            <w:div w:id="495997678">
                              <w:marLeft w:val="0"/>
                              <w:marRight w:val="0"/>
                              <w:marTop w:val="0"/>
                              <w:marBottom w:val="0"/>
                              <w:divBdr>
                                <w:top w:val="none" w:sz="0" w:space="0" w:color="auto"/>
                                <w:left w:val="none" w:sz="0" w:space="0" w:color="auto"/>
                                <w:bottom w:val="none" w:sz="0" w:space="0" w:color="auto"/>
                                <w:right w:val="none" w:sz="0" w:space="0" w:color="auto"/>
                              </w:divBdr>
                            </w:div>
                            <w:div w:id="590744207">
                              <w:marLeft w:val="0"/>
                              <w:marRight w:val="0"/>
                              <w:marTop w:val="0"/>
                              <w:marBottom w:val="0"/>
                              <w:divBdr>
                                <w:top w:val="none" w:sz="0" w:space="0" w:color="auto"/>
                                <w:left w:val="none" w:sz="0" w:space="0" w:color="auto"/>
                                <w:bottom w:val="none" w:sz="0" w:space="0" w:color="auto"/>
                                <w:right w:val="none" w:sz="0" w:space="0" w:color="auto"/>
                              </w:divBdr>
                            </w:div>
                            <w:div w:id="521090617">
                              <w:marLeft w:val="0"/>
                              <w:marRight w:val="0"/>
                              <w:marTop w:val="0"/>
                              <w:marBottom w:val="0"/>
                              <w:divBdr>
                                <w:top w:val="none" w:sz="0" w:space="0" w:color="auto"/>
                                <w:left w:val="none" w:sz="0" w:space="0" w:color="auto"/>
                                <w:bottom w:val="none" w:sz="0" w:space="0" w:color="auto"/>
                                <w:right w:val="none" w:sz="0" w:space="0" w:color="auto"/>
                              </w:divBdr>
                            </w:div>
                            <w:div w:id="1373728977">
                              <w:marLeft w:val="0"/>
                              <w:marRight w:val="0"/>
                              <w:marTop w:val="0"/>
                              <w:marBottom w:val="0"/>
                              <w:divBdr>
                                <w:top w:val="none" w:sz="0" w:space="0" w:color="auto"/>
                                <w:left w:val="none" w:sz="0" w:space="0" w:color="auto"/>
                                <w:bottom w:val="none" w:sz="0" w:space="0" w:color="auto"/>
                                <w:right w:val="none" w:sz="0" w:space="0" w:color="auto"/>
                              </w:divBdr>
                            </w:div>
                            <w:div w:id="604508189">
                              <w:marLeft w:val="0"/>
                              <w:marRight w:val="0"/>
                              <w:marTop w:val="0"/>
                              <w:marBottom w:val="0"/>
                              <w:divBdr>
                                <w:top w:val="none" w:sz="0" w:space="0" w:color="auto"/>
                                <w:left w:val="none" w:sz="0" w:space="0" w:color="auto"/>
                                <w:bottom w:val="none" w:sz="0" w:space="0" w:color="auto"/>
                                <w:right w:val="none" w:sz="0" w:space="0" w:color="auto"/>
                              </w:divBdr>
                            </w:div>
                            <w:div w:id="740714444">
                              <w:marLeft w:val="0"/>
                              <w:marRight w:val="0"/>
                              <w:marTop w:val="0"/>
                              <w:marBottom w:val="0"/>
                              <w:divBdr>
                                <w:top w:val="none" w:sz="0" w:space="0" w:color="auto"/>
                                <w:left w:val="none" w:sz="0" w:space="0" w:color="auto"/>
                                <w:bottom w:val="none" w:sz="0" w:space="0" w:color="auto"/>
                                <w:right w:val="none" w:sz="0" w:space="0" w:color="auto"/>
                              </w:divBdr>
                            </w:div>
                            <w:div w:id="609778199">
                              <w:marLeft w:val="0"/>
                              <w:marRight w:val="0"/>
                              <w:marTop w:val="0"/>
                              <w:marBottom w:val="0"/>
                              <w:divBdr>
                                <w:top w:val="none" w:sz="0" w:space="0" w:color="auto"/>
                                <w:left w:val="none" w:sz="0" w:space="0" w:color="auto"/>
                                <w:bottom w:val="none" w:sz="0" w:space="0" w:color="auto"/>
                                <w:right w:val="none" w:sz="0" w:space="0" w:color="auto"/>
                              </w:divBdr>
                            </w:div>
                            <w:div w:id="262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82113">
      <w:bodyDiv w:val="1"/>
      <w:marLeft w:val="0"/>
      <w:marRight w:val="0"/>
      <w:marTop w:val="0"/>
      <w:marBottom w:val="0"/>
      <w:divBdr>
        <w:top w:val="none" w:sz="0" w:space="0" w:color="auto"/>
        <w:left w:val="none" w:sz="0" w:space="0" w:color="auto"/>
        <w:bottom w:val="none" w:sz="0" w:space="0" w:color="auto"/>
        <w:right w:val="none" w:sz="0" w:space="0" w:color="auto"/>
      </w:divBdr>
      <w:divsChild>
        <w:div w:id="2062245126">
          <w:marLeft w:val="0"/>
          <w:marRight w:val="0"/>
          <w:marTop w:val="0"/>
          <w:marBottom w:val="0"/>
          <w:divBdr>
            <w:top w:val="none" w:sz="0" w:space="0" w:color="auto"/>
            <w:left w:val="none" w:sz="0" w:space="0" w:color="auto"/>
            <w:bottom w:val="none" w:sz="0" w:space="0" w:color="auto"/>
            <w:right w:val="none" w:sz="0" w:space="0" w:color="auto"/>
          </w:divBdr>
          <w:divsChild>
            <w:div w:id="252397329">
              <w:marLeft w:val="0"/>
              <w:marRight w:val="0"/>
              <w:marTop w:val="0"/>
              <w:marBottom w:val="0"/>
              <w:divBdr>
                <w:top w:val="none" w:sz="0" w:space="0" w:color="auto"/>
                <w:left w:val="none" w:sz="0" w:space="0" w:color="auto"/>
                <w:bottom w:val="none" w:sz="0" w:space="0" w:color="auto"/>
                <w:right w:val="none" w:sz="0" w:space="0" w:color="auto"/>
              </w:divBdr>
              <w:divsChild>
                <w:div w:id="34235506">
                  <w:marLeft w:val="0"/>
                  <w:marRight w:val="0"/>
                  <w:marTop w:val="0"/>
                  <w:marBottom w:val="0"/>
                  <w:divBdr>
                    <w:top w:val="none" w:sz="0" w:space="0" w:color="auto"/>
                    <w:left w:val="none" w:sz="0" w:space="0" w:color="auto"/>
                    <w:bottom w:val="none" w:sz="0" w:space="0" w:color="auto"/>
                    <w:right w:val="none" w:sz="0" w:space="0" w:color="auto"/>
                  </w:divBdr>
                  <w:divsChild>
                    <w:div w:id="9530092">
                      <w:marLeft w:val="0"/>
                      <w:marRight w:val="0"/>
                      <w:marTop w:val="0"/>
                      <w:marBottom w:val="0"/>
                      <w:divBdr>
                        <w:top w:val="single" w:sz="48" w:space="0" w:color="auto"/>
                        <w:left w:val="single" w:sz="48" w:space="0" w:color="auto"/>
                        <w:bottom w:val="single" w:sz="48" w:space="0" w:color="auto"/>
                        <w:right w:val="single" w:sz="48" w:space="0" w:color="auto"/>
                      </w:divBdr>
                      <w:divsChild>
                        <w:div w:id="2014070015">
                          <w:marLeft w:val="0"/>
                          <w:marRight w:val="0"/>
                          <w:marTop w:val="0"/>
                          <w:marBottom w:val="0"/>
                          <w:divBdr>
                            <w:top w:val="none" w:sz="0" w:space="0" w:color="auto"/>
                            <w:left w:val="none" w:sz="0" w:space="0" w:color="auto"/>
                            <w:bottom w:val="none" w:sz="0" w:space="0" w:color="auto"/>
                            <w:right w:val="none" w:sz="0" w:space="0" w:color="auto"/>
                          </w:divBdr>
                          <w:divsChild>
                            <w:div w:id="1205370828">
                              <w:marLeft w:val="0"/>
                              <w:marRight w:val="0"/>
                              <w:marTop w:val="0"/>
                              <w:marBottom w:val="0"/>
                              <w:divBdr>
                                <w:top w:val="none" w:sz="0" w:space="0" w:color="auto"/>
                                <w:left w:val="none" w:sz="0" w:space="0" w:color="auto"/>
                                <w:bottom w:val="none" w:sz="0" w:space="0" w:color="auto"/>
                                <w:right w:val="none" w:sz="0" w:space="0" w:color="auto"/>
                              </w:divBdr>
                            </w:div>
                            <w:div w:id="1974600946">
                              <w:marLeft w:val="0"/>
                              <w:marRight w:val="0"/>
                              <w:marTop w:val="0"/>
                              <w:marBottom w:val="0"/>
                              <w:divBdr>
                                <w:top w:val="none" w:sz="0" w:space="0" w:color="auto"/>
                                <w:left w:val="none" w:sz="0" w:space="0" w:color="auto"/>
                                <w:bottom w:val="none" w:sz="0" w:space="0" w:color="auto"/>
                                <w:right w:val="none" w:sz="0" w:space="0" w:color="auto"/>
                              </w:divBdr>
                            </w:div>
                            <w:div w:id="1111516565">
                              <w:marLeft w:val="0"/>
                              <w:marRight w:val="0"/>
                              <w:marTop w:val="0"/>
                              <w:marBottom w:val="0"/>
                              <w:divBdr>
                                <w:top w:val="none" w:sz="0" w:space="0" w:color="auto"/>
                                <w:left w:val="none" w:sz="0" w:space="0" w:color="auto"/>
                                <w:bottom w:val="none" w:sz="0" w:space="0" w:color="auto"/>
                                <w:right w:val="none" w:sz="0" w:space="0" w:color="auto"/>
                              </w:divBdr>
                            </w:div>
                            <w:div w:id="745608964">
                              <w:marLeft w:val="0"/>
                              <w:marRight w:val="0"/>
                              <w:marTop w:val="0"/>
                              <w:marBottom w:val="0"/>
                              <w:divBdr>
                                <w:top w:val="none" w:sz="0" w:space="0" w:color="auto"/>
                                <w:left w:val="none" w:sz="0" w:space="0" w:color="auto"/>
                                <w:bottom w:val="none" w:sz="0" w:space="0" w:color="auto"/>
                                <w:right w:val="none" w:sz="0" w:space="0" w:color="auto"/>
                              </w:divBdr>
                            </w:div>
                            <w:div w:id="2055302397">
                              <w:marLeft w:val="0"/>
                              <w:marRight w:val="0"/>
                              <w:marTop w:val="0"/>
                              <w:marBottom w:val="0"/>
                              <w:divBdr>
                                <w:top w:val="none" w:sz="0" w:space="0" w:color="auto"/>
                                <w:left w:val="none" w:sz="0" w:space="0" w:color="auto"/>
                                <w:bottom w:val="none" w:sz="0" w:space="0" w:color="auto"/>
                                <w:right w:val="none" w:sz="0" w:space="0" w:color="auto"/>
                              </w:divBdr>
                            </w:div>
                            <w:div w:id="1009871627">
                              <w:marLeft w:val="0"/>
                              <w:marRight w:val="0"/>
                              <w:marTop w:val="0"/>
                              <w:marBottom w:val="0"/>
                              <w:divBdr>
                                <w:top w:val="none" w:sz="0" w:space="0" w:color="auto"/>
                                <w:left w:val="none" w:sz="0" w:space="0" w:color="auto"/>
                                <w:bottom w:val="none" w:sz="0" w:space="0" w:color="auto"/>
                                <w:right w:val="none" w:sz="0" w:space="0" w:color="auto"/>
                              </w:divBdr>
                            </w:div>
                            <w:div w:id="579604272">
                              <w:marLeft w:val="0"/>
                              <w:marRight w:val="0"/>
                              <w:marTop w:val="0"/>
                              <w:marBottom w:val="0"/>
                              <w:divBdr>
                                <w:top w:val="none" w:sz="0" w:space="0" w:color="auto"/>
                                <w:left w:val="none" w:sz="0" w:space="0" w:color="auto"/>
                                <w:bottom w:val="none" w:sz="0" w:space="0" w:color="auto"/>
                                <w:right w:val="none" w:sz="0" w:space="0" w:color="auto"/>
                              </w:divBdr>
                            </w:div>
                            <w:div w:id="868376210">
                              <w:marLeft w:val="0"/>
                              <w:marRight w:val="0"/>
                              <w:marTop w:val="0"/>
                              <w:marBottom w:val="0"/>
                              <w:divBdr>
                                <w:top w:val="none" w:sz="0" w:space="0" w:color="auto"/>
                                <w:left w:val="none" w:sz="0" w:space="0" w:color="auto"/>
                                <w:bottom w:val="none" w:sz="0" w:space="0" w:color="auto"/>
                                <w:right w:val="none" w:sz="0" w:space="0" w:color="auto"/>
                              </w:divBdr>
                            </w:div>
                            <w:div w:id="900286019">
                              <w:marLeft w:val="0"/>
                              <w:marRight w:val="0"/>
                              <w:marTop w:val="0"/>
                              <w:marBottom w:val="0"/>
                              <w:divBdr>
                                <w:top w:val="none" w:sz="0" w:space="0" w:color="auto"/>
                                <w:left w:val="none" w:sz="0" w:space="0" w:color="auto"/>
                                <w:bottom w:val="none" w:sz="0" w:space="0" w:color="auto"/>
                                <w:right w:val="none" w:sz="0" w:space="0" w:color="auto"/>
                              </w:divBdr>
                            </w:div>
                            <w:div w:id="148182702">
                              <w:marLeft w:val="0"/>
                              <w:marRight w:val="0"/>
                              <w:marTop w:val="0"/>
                              <w:marBottom w:val="0"/>
                              <w:divBdr>
                                <w:top w:val="none" w:sz="0" w:space="0" w:color="auto"/>
                                <w:left w:val="none" w:sz="0" w:space="0" w:color="auto"/>
                                <w:bottom w:val="none" w:sz="0" w:space="0" w:color="auto"/>
                                <w:right w:val="none" w:sz="0" w:space="0" w:color="auto"/>
                              </w:divBdr>
                            </w:div>
                            <w:div w:id="287201122">
                              <w:marLeft w:val="0"/>
                              <w:marRight w:val="0"/>
                              <w:marTop w:val="0"/>
                              <w:marBottom w:val="0"/>
                              <w:divBdr>
                                <w:top w:val="none" w:sz="0" w:space="0" w:color="auto"/>
                                <w:left w:val="none" w:sz="0" w:space="0" w:color="auto"/>
                                <w:bottom w:val="none" w:sz="0" w:space="0" w:color="auto"/>
                                <w:right w:val="none" w:sz="0" w:space="0" w:color="auto"/>
                              </w:divBdr>
                            </w:div>
                            <w:div w:id="1505895553">
                              <w:marLeft w:val="0"/>
                              <w:marRight w:val="0"/>
                              <w:marTop w:val="0"/>
                              <w:marBottom w:val="0"/>
                              <w:divBdr>
                                <w:top w:val="none" w:sz="0" w:space="0" w:color="auto"/>
                                <w:left w:val="none" w:sz="0" w:space="0" w:color="auto"/>
                                <w:bottom w:val="none" w:sz="0" w:space="0" w:color="auto"/>
                                <w:right w:val="none" w:sz="0" w:space="0" w:color="auto"/>
                              </w:divBdr>
                            </w:div>
                            <w:div w:id="1804426871">
                              <w:marLeft w:val="0"/>
                              <w:marRight w:val="0"/>
                              <w:marTop w:val="0"/>
                              <w:marBottom w:val="0"/>
                              <w:divBdr>
                                <w:top w:val="none" w:sz="0" w:space="0" w:color="auto"/>
                                <w:left w:val="none" w:sz="0" w:space="0" w:color="auto"/>
                                <w:bottom w:val="none" w:sz="0" w:space="0" w:color="auto"/>
                                <w:right w:val="none" w:sz="0" w:space="0" w:color="auto"/>
                              </w:divBdr>
                            </w:div>
                            <w:div w:id="372341574">
                              <w:marLeft w:val="0"/>
                              <w:marRight w:val="0"/>
                              <w:marTop w:val="0"/>
                              <w:marBottom w:val="0"/>
                              <w:divBdr>
                                <w:top w:val="none" w:sz="0" w:space="0" w:color="auto"/>
                                <w:left w:val="none" w:sz="0" w:space="0" w:color="auto"/>
                                <w:bottom w:val="none" w:sz="0" w:space="0" w:color="auto"/>
                                <w:right w:val="none" w:sz="0" w:space="0" w:color="auto"/>
                              </w:divBdr>
                            </w:div>
                            <w:div w:id="1740974961">
                              <w:marLeft w:val="0"/>
                              <w:marRight w:val="0"/>
                              <w:marTop w:val="0"/>
                              <w:marBottom w:val="0"/>
                              <w:divBdr>
                                <w:top w:val="none" w:sz="0" w:space="0" w:color="auto"/>
                                <w:left w:val="none" w:sz="0" w:space="0" w:color="auto"/>
                                <w:bottom w:val="none" w:sz="0" w:space="0" w:color="auto"/>
                                <w:right w:val="none" w:sz="0" w:space="0" w:color="auto"/>
                              </w:divBdr>
                            </w:div>
                            <w:div w:id="595670897">
                              <w:marLeft w:val="0"/>
                              <w:marRight w:val="0"/>
                              <w:marTop w:val="0"/>
                              <w:marBottom w:val="0"/>
                              <w:divBdr>
                                <w:top w:val="none" w:sz="0" w:space="0" w:color="auto"/>
                                <w:left w:val="none" w:sz="0" w:space="0" w:color="auto"/>
                                <w:bottom w:val="none" w:sz="0" w:space="0" w:color="auto"/>
                                <w:right w:val="none" w:sz="0" w:space="0" w:color="auto"/>
                              </w:divBdr>
                            </w:div>
                            <w:div w:id="147095417">
                              <w:marLeft w:val="0"/>
                              <w:marRight w:val="0"/>
                              <w:marTop w:val="0"/>
                              <w:marBottom w:val="0"/>
                              <w:divBdr>
                                <w:top w:val="none" w:sz="0" w:space="0" w:color="auto"/>
                                <w:left w:val="none" w:sz="0" w:space="0" w:color="auto"/>
                                <w:bottom w:val="none" w:sz="0" w:space="0" w:color="auto"/>
                                <w:right w:val="none" w:sz="0" w:space="0" w:color="auto"/>
                              </w:divBdr>
                            </w:div>
                            <w:div w:id="67964196">
                              <w:marLeft w:val="0"/>
                              <w:marRight w:val="0"/>
                              <w:marTop w:val="0"/>
                              <w:marBottom w:val="0"/>
                              <w:divBdr>
                                <w:top w:val="none" w:sz="0" w:space="0" w:color="auto"/>
                                <w:left w:val="none" w:sz="0" w:space="0" w:color="auto"/>
                                <w:bottom w:val="none" w:sz="0" w:space="0" w:color="auto"/>
                                <w:right w:val="none" w:sz="0" w:space="0" w:color="auto"/>
                              </w:divBdr>
                            </w:div>
                            <w:div w:id="776755519">
                              <w:marLeft w:val="0"/>
                              <w:marRight w:val="0"/>
                              <w:marTop w:val="0"/>
                              <w:marBottom w:val="0"/>
                              <w:divBdr>
                                <w:top w:val="none" w:sz="0" w:space="0" w:color="auto"/>
                                <w:left w:val="none" w:sz="0" w:space="0" w:color="auto"/>
                                <w:bottom w:val="none" w:sz="0" w:space="0" w:color="auto"/>
                                <w:right w:val="none" w:sz="0" w:space="0" w:color="auto"/>
                              </w:divBdr>
                            </w:div>
                            <w:div w:id="1804426493">
                              <w:marLeft w:val="0"/>
                              <w:marRight w:val="0"/>
                              <w:marTop w:val="0"/>
                              <w:marBottom w:val="0"/>
                              <w:divBdr>
                                <w:top w:val="none" w:sz="0" w:space="0" w:color="auto"/>
                                <w:left w:val="none" w:sz="0" w:space="0" w:color="auto"/>
                                <w:bottom w:val="none" w:sz="0" w:space="0" w:color="auto"/>
                                <w:right w:val="none" w:sz="0" w:space="0" w:color="auto"/>
                              </w:divBdr>
                            </w:div>
                            <w:div w:id="1896427261">
                              <w:marLeft w:val="0"/>
                              <w:marRight w:val="0"/>
                              <w:marTop w:val="0"/>
                              <w:marBottom w:val="0"/>
                              <w:divBdr>
                                <w:top w:val="none" w:sz="0" w:space="0" w:color="auto"/>
                                <w:left w:val="none" w:sz="0" w:space="0" w:color="auto"/>
                                <w:bottom w:val="none" w:sz="0" w:space="0" w:color="auto"/>
                                <w:right w:val="none" w:sz="0" w:space="0" w:color="auto"/>
                              </w:divBdr>
                            </w:div>
                            <w:div w:id="1159267553">
                              <w:marLeft w:val="0"/>
                              <w:marRight w:val="0"/>
                              <w:marTop w:val="0"/>
                              <w:marBottom w:val="0"/>
                              <w:divBdr>
                                <w:top w:val="none" w:sz="0" w:space="0" w:color="auto"/>
                                <w:left w:val="none" w:sz="0" w:space="0" w:color="auto"/>
                                <w:bottom w:val="none" w:sz="0" w:space="0" w:color="auto"/>
                                <w:right w:val="none" w:sz="0" w:space="0" w:color="auto"/>
                              </w:divBdr>
                            </w:div>
                            <w:div w:id="863713749">
                              <w:marLeft w:val="0"/>
                              <w:marRight w:val="0"/>
                              <w:marTop w:val="0"/>
                              <w:marBottom w:val="0"/>
                              <w:divBdr>
                                <w:top w:val="none" w:sz="0" w:space="0" w:color="auto"/>
                                <w:left w:val="none" w:sz="0" w:space="0" w:color="auto"/>
                                <w:bottom w:val="none" w:sz="0" w:space="0" w:color="auto"/>
                                <w:right w:val="none" w:sz="0" w:space="0" w:color="auto"/>
                              </w:divBdr>
                            </w:div>
                            <w:div w:id="1066992330">
                              <w:marLeft w:val="0"/>
                              <w:marRight w:val="0"/>
                              <w:marTop w:val="0"/>
                              <w:marBottom w:val="0"/>
                              <w:divBdr>
                                <w:top w:val="none" w:sz="0" w:space="0" w:color="auto"/>
                                <w:left w:val="none" w:sz="0" w:space="0" w:color="auto"/>
                                <w:bottom w:val="none" w:sz="0" w:space="0" w:color="auto"/>
                                <w:right w:val="none" w:sz="0" w:space="0" w:color="auto"/>
                              </w:divBdr>
                            </w:div>
                            <w:div w:id="79261483">
                              <w:marLeft w:val="0"/>
                              <w:marRight w:val="0"/>
                              <w:marTop w:val="0"/>
                              <w:marBottom w:val="0"/>
                              <w:divBdr>
                                <w:top w:val="none" w:sz="0" w:space="0" w:color="auto"/>
                                <w:left w:val="none" w:sz="0" w:space="0" w:color="auto"/>
                                <w:bottom w:val="none" w:sz="0" w:space="0" w:color="auto"/>
                                <w:right w:val="none" w:sz="0" w:space="0" w:color="auto"/>
                              </w:divBdr>
                            </w:div>
                            <w:div w:id="1730036339">
                              <w:marLeft w:val="0"/>
                              <w:marRight w:val="0"/>
                              <w:marTop w:val="0"/>
                              <w:marBottom w:val="0"/>
                              <w:divBdr>
                                <w:top w:val="none" w:sz="0" w:space="0" w:color="auto"/>
                                <w:left w:val="none" w:sz="0" w:space="0" w:color="auto"/>
                                <w:bottom w:val="none" w:sz="0" w:space="0" w:color="auto"/>
                                <w:right w:val="none" w:sz="0" w:space="0" w:color="auto"/>
                              </w:divBdr>
                            </w:div>
                            <w:div w:id="15908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437994">
      <w:bodyDiv w:val="1"/>
      <w:marLeft w:val="0"/>
      <w:marRight w:val="0"/>
      <w:marTop w:val="0"/>
      <w:marBottom w:val="0"/>
      <w:divBdr>
        <w:top w:val="none" w:sz="0" w:space="0" w:color="auto"/>
        <w:left w:val="none" w:sz="0" w:space="0" w:color="auto"/>
        <w:bottom w:val="none" w:sz="0" w:space="0" w:color="auto"/>
        <w:right w:val="none" w:sz="0" w:space="0" w:color="auto"/>
      </w:divBdr>
      <w:divsChild>
        <w:div w:id="478378575">
          <w:marLeft w:val="0"/>
          <w:marRight w:val="0"/>
          <w:marTop w:val="0"/>
          <w:marBottom w:val="0"/>
          <w:divBdr>
            <w:top w:val="none" w:sz="0" w:space="0" w:color="auto"/>
            <w:left w:val="none" w:sz="0" w:space="0" w:color="auto"/>
            <w:bottom w:val="none" w:sz="0" w:space="0" w:color="auto"/>
            <w:right w:val="none" w:sz="0" w:space="0" w:color="auto"/>
          </w:divBdr>
          <w:divsChild>
            <w:div w:id="1091782101">
              <w:marLeft w:val="0"/>
              <w:marRight w:val="0"/>
              <w:marTop w:val="0"/>
              <w:marBottom w:val="0"/>
              <w:divBdr>
                <w:top w:val="none" w:sz="0" w:space="0" w:color="auto"/>
                <w:left w:val="none" w:sz="0" w:space="0" w:color="auto"/>
                <w:bottom w:val="none" w:sz="0" w:space="0" w:color="auto"/>
                <w:right w:val="none" w:sz="0" w:space="0" w:color="auto"/>
              </w:divBdr>
              <w:divsChild>
                <w:div w:id="1453017158">
                  <w:marLeft w:val="0"/>
                  <w:marRight w:val="0"/>
                  <w:marTop w:val="0"/>
                  <w:marBottom w:val="0"/>
                  <w:divBdr>
                    <w:top w:val="none" w:sz="0" w:space="0" w:color="auto"/>
                    <w:left w:val="none" w:sz="0" w:space="0" w:color="auto"/>
                    <w:bottom w:val="none" w:sz="0" w:space="0" w:color="auto"/>
                    <w:right w:val="none" w:sz="0" w:space="0" w:color="auto"/>
                  </w:divBdr>
                  <w:divsChild>
                    <w:div w:id="1313874368">
                      <w:marLeft w:val="0"/>
                      <w:marRight w:val="0"/>
                      <w:marTop w:val="0"/>
                      <w:marBottom w:val="0"/>
                      <w:divBdr>
                        <w:top w:val="none" w:sz="0" w:space="0" w:color="auto"/>
                        <w:left w:val="none" w:sz="0" w:space="0" w:color="auto"/>
                        <w:bottom w:val="none" w:sz="0" w:space="0" w:color="auto"/>
                        <w:right w:val="none" w:sz="0" w:space="0" w:color="auto"/>
                      </w:divBdr>
                      <w:divsChild>
                        <w:div w:id="1953438951">
                          <w:marLeft w:val="0"/>
                          <w:marRight w:val="0"/>
                          <w:marTop w:val="0"/>
                          <w:marBottom w:val="0"/>
                          <w:divBdr>
                            <w:top w:val="none" w:sz="0" w:space="0" w:color="auto"/>
                            <w:left w:val="none" w:sz="0" w:space="0" w:color="auto"/>
                            <w:bottom w:val="none" w:sz="0" w:space="0" w:color="auto"/>
                            <w:right w:val="none" w:sz="0" w:space="0" w:color="auto"/>
                          </w:divBdr>
                          <w:divsChild>
                            <w:div w:id="5445283">
                              <w:marLeft w:val="0"/>
                              <w:marRight w:val="0"/>
                              <w:marTop w:val="0"/>
                              <w:marBottom w:val="0"/>
                              <w:divBdr>
                                <w:top w:val="single" w:sz="6" w:space="0" w:color="CCCCCC"/>
                                <w:left w:val="single" w:sz="2" w:space="0" w:color="CCCCCC"/>
                                <w:bottom w:val="single" w:sz="2" w:space="0" w:color="CCCCCC"/>
                                <w:right w:val="single" w:sz="2" w:space="0" w:color="CCCCCC"/>
                              </w:divBdr>
                              <w:divsChild>
                                <w:div w:id="856578848">
                                  <w:marLeft w:val="0"/>
                                  <w:marRight w:val="0"/>
                                  <w:marTop w:val="0"/>
                                  <w:marBottom w:val="0"/>
                                  <w:divBdr>
                                    <w:top w:val="none" w:sz="0" w:space="0" w:color="auto"/>
                                    <w:left w:val="none" w:sz="0" w:space="0" w:color="auto"/>
                                    <w:bottom w:val="none" w:sz="0" w:space="0" w:color="auto"/>
                                    <w:right w:val="none" w:sz="0" w:space="0" w:color="auto"/>
                                  </w:divBdr>
                                  <w:divsChild>
                                    <w:div w:id="1031996124">
                                      <w:marLeft w:val="0"/>
                                      <w:marRight w:val="0"/>
                                      <w:marTop w:val="0"/>
                                      <w:marBottom w:val="0"/>
                                      <w:divBdr>
                                        <w:top w:val="none" w:sz="0" w:space="0" w:color="auto"/>
                                        <w:left w:val="none" w:sz="0" w:space="0" w:color="auto"/>
                                        <w:bottom w:val="none" w:sz="0" w:space="0" w:color="auto"/>
                                        <w:right w:val="none" w:sz="0" w:space="0" w:color="auto"/>
                                      </w:divBdr>
                                      <w:divsChild>
                                        <w:div w:id="1218978613">
                                          <w:marLeft w:val="0"/>
                                          <w:marRight w:val="0"/>
                                          <w:marTop w:val="0"/>
                                          <w:marBottom w:val="0"/>
                                          <w:divBdr>
                                            <w:top w:val="none" w:sz="0" w:space="0" w:color="auto"/>
                                            <w:left w:val="none" w:sz="0" w:space="0" w:color="auto"/>
                                            <w:bottom w:val="none" w:sz="0" w:space="0" w:color="auto"/>
                                            <w:right w:val="none" w:sz="0" w:space="0" w:color="auto"/>
                                          </w:divBdr>
                                          <w:divsChild>
                                            <w:div w:id="819462713">
                                              <w:marLeft w:val="0"/>
                                              <w:marRight w:val="0"/>
                                              <w:marTop w:val="0"/>
                                              <w:marBottom w:val="0"/>
                                              <w:divBdr>
                                                <w:top w:val="none" w:sz="0" w:space="0" w:color="auto"/>
                                                <w:left w:val="none" w:sz="0" w:space="0" w:color="auto"/>
                                                <w:bottom w:val="none" w:sz="0" w:space="0" w:color="auto"/>
                                                <w:right w:val="none" w:sz="0" w:space="0" w:color="auto"/>
                                              </w:divBdr>
                                              <w:divsChild>
                                                <w:div w:id="182861072">
                                                  <w:marLeft w:val="0"/>
                                                  <w:marRight w:val="0"/>
                                                  <w:marTop w:val="0"/>
                                                  <w:marBottom w:val="0"/>
                                                  <w:divBdr>
                                                    <w:top w:val="none" w:sz="0" w:space="0" w:color="auto"/>
                                                    <w:left w:val="none" w:sz="0" w:space="0" w:color="auto"/>
                                                    <w:bottom w:val="none" w:sz="0" w:space="0" w:color="auto"/>
                                                    <w:right w:val="none" w:sz="0" w:space="0" w:color="auto"/>
                                                  </w:divBdr>
                                                  <w:divsChild>
                                                    <w:div w:id="917397731">
                                                      <w:marLeft w:val="0"/>
                                                      <w:marRight w:val="0"/>
                                                      <w:marTop w:val="0"/>
                                                      <w:marBottom w:val="0"/>
                                                      <w:divBdr>
                                                        <w:top w:val="none" w:sz="0" w:space="0" w:color="auto"/>
                                                        <w:left w:val="none" w:sz="0" w:space="0" w:color="auto"/>
                                                        <w:bottom w:val="none" w:sz="0" w:space="0" w:color="auto"/>
                                                        <w:right w:val="none" w:sz="0" w:space="0" w:color="auto"/>
                                                      </w:divBdr>
                                                      <w:divsChild>
                                                        <w:div w:id="81219688">
                                                          <w:marLeft w:val="0"/>
                                                          <w:marRight w:val="0"/>
                                                          <w:marTop w:val="0"/>
                                                          <w:marBottom w:val="240"/>
                                                          <w:divBdr>
                                                            <w:top w:val="none" w:sz="0" w:space="0" w:color="auto"/>
                                                            <w:left w:val="none" w:sz="0" w:space="0" w:color="auto"/>
                                                            <w:bottom w:val="none" w:sz="0" w:space="0" w:color="auto"/>
                                                            <w:right w:val="none" w:sz="0" w:space="0" w:color="auto"/>
                                                          </w:divBdr>
                                                          <w:divsChild>
                                                            <w:div w:id="17076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1737390">
      <w:bodyDiv w:val="1"/>
      <w:marLeft w:val="0"/>
      <w:marRight w:val="0"/>
      <w:marTop w:val="0"/>
      <w:marBottom w:val="0"/>
      <w:divBdr>
        <w:top w:val="none" w:sz="0" w:space="0" w:color="auto"/>
        <w:left w:val="none" w:sz="0" w:space="0" w:color="auto"/>
        <w:bottom w:val="none" w:sz="0" w:space="0" w:color="auto"/>
        <w:right w:val="none" w:sz="0" w:space="0" w:color="auto"/>
      </w:divBdr>
      <w:divsChild>
        <w:div w:id="815298807">
          <w:marLeft w:val="0"/>
          <w:marRight w:val="0"/>
          <w:marTop w:val="0"/>
          <w:marBottom w:val="0"/>
          <w:divBdr>
            <w:top w:val="none" w:sz="0" w:space="0" w:color="auto"/>
            <w:left w:val="none" w:sz="0" w:space="0" w:color="auto"/>
            <w:bottom w:val="none" w:sz="0" w:space="0" w:color="auto"/>
            <w:right w:val="none" w:sz="0" w:space="0" w:color="auto"/>
          </w:divBdr>
          <w:divsChild>
            <w:div w:id="1006445755">
              <w:marLeft w:val="0"/>
              <w:marRight w:val="0"/>
              <w:marTop w:val="0"/>
              <w:marBottom w:val="0"/>
              <w:divBdr>
                <w:top w:val="none" w:sz="0" w:space="0" w:color="auto"/>
                <w:left w:val="none" w:sz="0" w:space="0" w:color="auto"/>
                <w:bottom w:val="none" w:sz="0" w:space="0" w:color="auto"/>
                <w:right w:val="none" w:sz="0" w:space="0" w:color="auto"/>
              </w:divBdr>
              <w:divsChild>
                <w:div w:id="2083748944">
                  <w:marLeft w:val="0"/>
                  <w:marRight w:val="0"/>
                  <w:marTop w:val="0"/>
                  <w:marBottom w:val="0"/>
                  <w:divBdr>
                    <w:top w:val="none" w:sz="0" w:space="0" w:color="auto"/>
                    <w:left w:val="none" w:sz="0" w:space="0" w:color="auto"/>
                    <w:bottom w:val="none" w:sz="0" w:space="0" w:color="auto"/>
                    <w:right w:val="none" w:sz="0" w:space="0" w:color="auto"/>
                  </w:divBdr>
                  <w:divsChild>
                    <w:div w:id="914245590">
                      <w:marLeft w:val="0"/>
                      <w:marRight w:val="0"/>
                      <w:marTop w:val="0"/>
                      <w:marBottom w:val="0"/>
                      <w:divBdr>
                        <w:top w:val="single" w:sz="48" w:space="0" w:color="auto"/>
                        <w:left w:val="single" w:sz="48" w:space="0" w:color="auto"/>
                        <w:bottom w:val="single" w:sz="48" w:space="0" w:color="auto"/>
                        <w:right w:val="single" w:sz="48" w:space="0" w:color="auto"/>
                      </w:divBdr>
                      <w:divsChild>
                        <w:div w:id="1164469323">
                          <w:marLeft w:val="0"/>
                          <w:marRight w:val="0"/>
                          <w:marTop w:val="0"/>
                          <w:marBottom w:val="0"/>
                          <w:divBdr>
                            <w:top w:val="none" w:sz="0" w:space="0" w:color="auto"/>
                            <w:left w:val="none" w:sz="0" w:space="0" w:color="auto"/>
                            <w:bottom w:val="none" w:sz="0" w:space="0" w:color="auto"/>
                            <w:right w:val="none" w:sz="0" w:space="0" w:color="auto"/>
                          </w:divBdr>
                          <w:divsChild>
                            <w:div w:id="1202206422">
                              <w:marLeft w:val="0"/>
                              <w:marRight w:val="0"/>
                              <w:marTop w:val="0"/>
                              <w:marBottom w:val="0"/>
                              <w:divBdr>
                                <w:top w:val="none" w:sz="0" w:space="0" w:color="auto"/>
                                <w:left w:val="none" w:sz="0" w:space="0" w:color="auto"/>
                                <w:bottom w:val="none" w:sz="0" w:space="0" w:color="auto"/>
                                <w:right w:val="none" w:sz="0" w:space="0" w:color="auto"/>
                              </w:divBdr>
                            </w:div>
                            <w:div w:id="1131482506">
                              <w:marLeft w:val="0"/>
                              <w:marRight w:val="0"/>
                              <w:marTop w:val="0"/>
                              <w:marBottom w:val="0"/>
                              <w:divBdr>
                                <w:top w:val="none" w:sz="0" w:space="0" w:color="auto"/>
                                <w:left w:val="none" w:sz="0" w:space="0" w:color="auto"/>
                                <w:bottom w:val="none" w:sz="0" w:space="0" w:color="auto"/>
                                <w:right w:val="none" w:sz="0" w:space="0" w:color="auto"/>
                              </w:divBdr>
                            </w:div>
                            <w:div w:id="20629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626600">
      <w:bodyDiv w:val="1"/>
      <w:marLeft w:val="0"/>
      <w:marRight w:val="0"/>
      <w:marTop w:val="0"/>
      <w:marBottom w:val="0"/>
      <w:divBdr>
        <w:top w:val="none" w:sz="0" w:space="0" w:color="auto"/>
        <w:left w:val="none" w:sz="0" w:space="0" w:color="auto"/>
        <w:bottom w:val="none" w:sz="0" w:space="0" w:color="auto"/>
        <w:right w:val="none" w:sz="0" w:space="0" w:color="auto"/>
      </w:divBdr>
      <w:divsChild>
        <w:div w:id="94637313">
          <w:marLeft w:val="0"/>
          <w:marRight w:val="0"/>
          <w:marTop w:val="0"/>
          <w:marBottom w:val="0"/>
          <w:divBdr>
            <w:top w:val="single" w:sz="6" w:space="0" w:color="EBEBEB"/>
            <w:left w:val="none" w:sz="0" w:space="0" w:color="auto"/>
            <w:bottom w:val="none" w:sz="0" w:space="0" w:color="auto"/>
            <w:right w:val="none" w:sz="0" w:space="0" w:color="auto"/>
          </w:divBdr>
          <w:divsChild>
            <w:div w:id="1217280641">
              <w:marLeft w:val="0"/>
              <w:marRight w:val="0"/>
              <w:marTop w:val="0"/>
              <w:marBottom w:val="0"/>
              <w:divBdr>
                <w:top w:val="none" w:sz="0" w:space="0" w:color="auto"/>
                <w:left w:val="none" w:sz="0" w:space="0" w:color="auto"/>
                <w:bottom w:val="none" w:sz="0" w:space="0" w:color="auto"/>
                <w:right w:val="none" w:sz="0" w:space="0" w:color="auto"/>
              </w:divBdr>
              <w:divsChild>
                <w:div w:id="165827398">
                  <w:marLeft w:val="0"/>
                  <w:marRight w:val="0"/>
                  <w:marTop w:val="0"/>
                  <w:marBottom w:val="0"/>
                  <w:divBdr>
                    <w:top w:val="none" w:sz="0" w:space="0" w:color="auto"/>
                    <w:left w:val="none" w:sz="0" w:space="0" w:color="auto"/>
                    <w:bottom w:val="none" w:sz="0" w:space="0" w:color="auto"/>
                    <w:right w:val="none" w:sz="0" w:space="0" w:color="auto"/>
                  </w:divBdr>
                  <w:divsChild>
                    <w:div w:id="283275913">
                      <w:marLeft w:val="0"/>
                      <w:marRight w:val="0"/>
                      <w:marTop w:val="0"/>
                      <w:marBottom w:val="0"/>
                      <w:divBdr>
                        <w:top w:val="none" w:sz="0" w:space="0" w:color="auto"/>
                        <w:left w:val="none" w:sz="0" w:space="0" w:color="auto"/>
                        <w:bottom w:val="none" w:sz="0" w:space="0" w:color="auto"/>
                        <w:right w:val="none" w:sz="0" w:space="0" w:color="auto"/>
                      </w:divBdr>
                      <w:divsChild>
                        <w:div w:id="1330137744">
                          <w:marLeft w:val="0"/>
                          <w:marRight w:val="0"/>
                          <w:marTop w:val="630"/>
                          <w:marBottom w:val="0"/>
                          <w:divBdr>
                            <w:top w:val="none" w:sz="0" w:space="0" w:color="auto"/>
                            <w:left w:val="none" w:sz="0" w:space="0" w:color="auto"/>
                            <w:bottom w:val="none" w:sz="0" w:space="0" w:color="auto"/>
                            <w:right w:val="none" w:sz="0" w:space="0" w:color="auto"/>
                          </w:divBdr>
                          <w:divsChild>
                            <w:div w:id="616982791">
                              <w:marLeft w:val="0"/>
                              <w:marRight w:val="0"/>
                              <w:marTop w:val="0"/>
                              <w:marBottom w:val="0"/>
                              <w:divBdr>
                                <w:top w:val="none" w:sz="0" w:space="0" w:color="auto"/>
                                <w:left w:val="none" w:sz="0" w:space="0" w:color="auto"/>
                                <w:bottom w:val="none" w:sz="0" w:space="0" w:color="auto"/>
                                <w:right w:val="none" w:sz="0" w:space="0" w:color="auto"/>
                              </w:divBdr>
                              <w:divsChild>
                                <w:div w:id="911548332">
                                  <w:marLeft w:val="0"/>
                                  <w:marRight w:val="150"/>
                                  <w:marTop w:val="0"/>
                                  <w:marBottom w:val="90"/>
                                  <w:divBdr>
                                    <w:top w:val="none" w:sz="0" w:space="0" w:color="auto"/>
                                    <w:left w:val="none" w:sz="0" w:space="0" w:color="auto"/>
                                    <w:bottom w:val="none" w:sz="0" w:space="0" w:color="auto"/>
                                    <w:right w:val="none" w:sz="0" w:space="0" w:color="auto"/>
                                  </w:divBdr>
                                  <w:divsChild>
                                    <w:div w:id="5254896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040397">
      <w:bodyDiv w:val="1"/>
      <w:marLeft w:val="0"/>
      <w:marRight w:val="0"/>
      <w:marTop w:val="0"/>
      <w:marBottom w:val="0"/>
      <w:divBdr>
        <w:top w:val="none" w:sz="0" w:space="0" w:color="auto"/>
        <w:left w:val="none" w:sz="0" w:space="0" w:color="auto"/>
        <w:bottom w:val="none" w:sz="0" w:space="0" w:color="auto"/>
        <w:right w:val="none" w:sz="0" w:space="0" w:color="auto"/>
      </w:divBdr>
      <w:divsChild>
        <w:div w:id="601451573">
          <w:marLeft w:val="0"/>
          <w:marRight w:val="0"/>
          <w:marTop w:val="0"/>
          <w:marBottom w:val="0"/>
          <w:divBdr>
            <w:top w:val="none" w:sz="0" w:space="0" w:color="auto"/>
            <w:left w:val="none" w:sz="0" w:space="0" w:color="auto"/>
            <w:bottom w:val="none" w:sz="0" w:space="0" w:color="auto"/>
            <w:right w:val="none" w:sz="0" w:space="0" w:color="auto"/>
          </w:divBdr>
          <w:divsChild>
            <w:div w:id="450976919">
              <w:marLeft w:val="0"/>
              <w:marRight w:val="0"/>
              <w:marTop w:val="0"/>
              <w:marBottom w:val="0"/>
              <w:divBdr>
                <w:top w:val="none" w:sz="0" w:space="0" w:color="auto"/>
                <w:left w:val="none" w:sz="0" w:space="0" w:color="auto"/>
                <w:bottom w:val="none" w:sz="0" w:space="0" w:color="auto"/>
                <w:right w:val="none" w:sz="0" w:space="0" w:color="auto"/>
              </w:divBdr>
              <w:divsChild>
                <w:div w:id="1562256157">
                  <w:marLeft w:val="0"/>
                  <w:marRight w:val="0"/>
                  <w:marTop w:val="0"/>
                  <w:marBottom w:val="0"/>
                  <w:divBdr>
                    <w:top w:val="none" w:sz="0" w:space="0" w:color="auto"/>
                    <w:left w:val="none" w:sz="0" w:space="0" w:color="auto"/>
                    <w:bottom w:val="none" w:sz="0" w:space="0" w:color="auto"/>
                    <w:right w:val="none" w:sz="0" w:space="0" w:color="auto"/>
                  </w:divBdr>
                  <w:divsChild>
                    <w:div w:id="2137748377">
                      <w:marLeft w:val="0"/>
                      <w:marRight w:val="0"/>
                      <w:marTop w:val="0"/>
                      <w:marBottom w:val="0"/>
                      <w:divBdr>
                        <w:top w:val="single" w:sz="48" w:space="0" w:color="auto"/>
                        <w:left w:val="single" w:sz="48" w:space="0" w:color="auto"/>
                        <w:bottom w:val="single" w:sz="48" w:space="0" w:color="auto"/>
                        <w:right w:val="single" w:sz="48" w:space="0" w:color="auto"/>
                      </w:divBdr>
                      <w:divsChild>
                        <w:div w:id="352194828">
                          <w:marLeft w:val="0"/>
                          <w:marRight w:val="0"/>
                          <w:marTop w:val="0"/>
                          <w:marBottom w:val="0"/>
                          <w:divBdr>
                            <w:top w:val="none" w:sz="0" w:space="0" w:color="auto"/>
                            <w:left w:val="none" w:sz="0" w:space="0" w:color="auto"/>
                            <w:bottom w:val="none" w:sz="0" w:space="0" w:color="auto"/>
                            <w:right w:val="none" w:sz="0" w:space="0" w:color="auto"/>
                          </w:divBdr>
                          <w:divsChild>
                            <w:div w:id="2066638207">
                              <w:marLeft w:val="0"/>
                              <w:marRight w:val="0"/>
                              <w:marTop w:val="0"/>
                              <w:marBottom w:val="0"/>
                              <w:divBdr>
                                <w:top w:val="none" w:sz="0" w:space="0" w:color="auto"/>
                                <w:left w:val="none" w:sz="0" w:space="0" w:color="auto"/>
                                <w:bottom w:val="none" w:sz="0" w:space="0" w:color="auto"/>
                                <w:right w:val="none" w:sz="0" w:space="0" w:color="auto"/>
                              </w:divBdr>
                            </w:div>
                            <w:div w:id="18342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562490">
      <w:bodyDiv w:val="1"/>
      <w:marLeft w:val="0"/>
      <w:marRight w:val="0"/>
      <w:marTop w:val="0"/>
      <w:marBottom w:val="0"/>
      <w:divBdr>
        <w:top w:val="none" w:sz="0" w:space="0" w:color="auto"/>
        <w:left w:val="none" w:sz="0" w:space="0" w:color="auto"/>
        <w:bottom w:val="none" w:sz="0" w:space="0" w:color="auto"/>
        <w:right w:val="none" w:sz="0" w:space="0" w:color="auto"/>
      </w:divBdr>
      <w:divsChild>
        <w:div w:id="1716270053">
          <w:marLeft w:val="0"/>
          <w:marRight w:val="0"/>
          <w:marTop w:val="0"/>
          <w:marBottom w:val="0"/>
          <w:divBdr>
            <w:top w:val="none" w:sz="0" w:space="0" w:color="auto"/>
            <w:left w:val="none" w:sz="0" w:space="0" w:color="auto"/>
            <w:bottom w:val="none" w:sz="0" w:space="0" w:color="auto"/>
            <w:right w:val="none" w:sz="0" w:space="0" w:color="auto"/>
          </w:divBdr>
          <w:divsChild>
            <w:div w:id="294066724">
              <w:marLeft w:val="0"/>
              <w:marRight w:val="0"/>
              <w:marTop w:val="0"/>
              <w:marBottom w:val="0"/>
              <w:divBdr>
                <w:top w:val="none" w:sz="0" w:space="0" w:color="auto"/>
                <w:left w:val="none" w:sz="0" w:space="0" w:color="auto"/>
                <w:bottom w:val="none" w:sz="0" w:space="0" w:color="auto"/>
                <w:right w:val="none" w:sz="0" w:space="0" w:color="auto"/>
              </w:divBdr>
              <w:divsChild>
                <w:div w:id="1094519996">
                  <w:marLeft w:val="0"/>
                  <w:marRight w:val="0"/>
                  <w:marTop w:val="0"/>
                  <w:marBottom w:val="0"/>
                  <w:divBdr>
                    <w:top w:val="none" w:sz="0" w:space="0" w:color="auto"/>
                    <w:left w:val="none" w:sz="0" w:space="0" w:color="auto"/>
                    <w:bottom w:val="none" w:sz="0" w:space="0" w:color="auto"/>
                    <w:right w:val="none" w:sz="0" w:space="0" w:color="auto"/>
                  </w:divBdr>
                  <w:divsChild>
                    <w:div w:id="1222208805">
                      <w:marLeft w:val="0"/>
                      <w:marRight w:val="0"/>
                      <w:marTop w:val="0"/>
                      <w:marBottom w:val="0"/>
                      <w:divBdr>
                        <w:top w:val="single" w:sz="48" w:space="0" w:color="auto"/>
                        <w:left w:val="single" w:sz="48" w:space="0" w:color="auto"/>
                        <w:bottom w:val="single" w:sz="48" w:space="0" w:color="auto"/>
                        <w:right w:val="single" w:sz="48" w:space="0" w:color="auto"/>
                      </w:divBdr>
                      <w:divsChild>
                        <w:div w:id="1818717530">
                          <w:marLeft w:val="0"/>
                          <w:marRight w:val="0"/>
                          <w:marTop w:val="0"/>
                          <w:marBottom w:val="0"/>
                          <w:divBdr>
                            <w:top w:val="none" w:sz="0" w:space="0" w:color="auto"/>
                            <w:left w:val="none" w:sz="0" w:space="0" w:color="auto"/>
                            <w:bottom w:val="none" w:sz="0" w:space="0" w:color="auto"/>
                            <w:right w:val="none" w:sz="0" w:space="0" w:color="auto"/>
                          </w:divBdr>
                          <w:divsChild>
                            <w:div w:id="1012221640">
                              <w:marLeft w:val="0"/>
                              <w:marRight w:val="0"/>
                              <w:marTop w:val="0"/>
                              <w:marBottom w:val="0"/>
                              <w:divBdr>
                                <w:top w:val="none" w:sz="0" w:space="0" w:color="auto"/>
                                <w:left w:val="none" w:sz="0" w:space="0" w:color="auto"/>
                                <w:bottom w:val="none" w:sz="0" w:space="0" w:color="auto"/>
                                <w:right w:val="none" w:sz="0" w:space="0" w:color="auto"/>
                              </w:divBdr>
                            </w:div>
                            <w:div w:id="2062708181">
                              <w:marLeft w:val="0"/>
                              <w:marRight w:val="0"/>
                              <w:marTop w:val="0"/>
                              <w:marBottom w:val="0"/>
                              <w:divBdr>
                                <w:top w:val="none" w:sz="0" w:space="0" w:color="auto"/>
                                <w:left w:val="none" w:sz="0" w:space="0" w:color="auto"/>
                                <w:bottom w:val="none" w:sz="0" w:space="0" w:color="auto"/>
                                <w:right w:val="none" w:sz="0" w:space="0" w:color="auto"/>
                              </w:divBdr>
                            </w:div>
                            <w:div w:id="654259536">
                              <w:marLeft w:val="0"/>
                              <w:marRight w:val="0"/>
                              <w:marTop w:val="0"/>
                              <w:marBottom w:val="0"/>
                              <w:divBdr>
                                <w:top w:val="none" w:sz="0" w:space="0" w:color="auto"/>
                                <w:left w:val="none" w:sz="0" w:space="0" w:color="auto"/>
                                <w:bottom w:val="none" w:sz="0" w:space="0" w:color="auto"/>
                                <w:right w:val="none" w:sz="0" w:space="0" w:color="auto"/>
                              </w:divBdr>
                            </w:div>
                            <w:div w:id="1261641802">
                              <w:marLeft w:val="0"/>
                              <w:marRight w:val="0"/>
                              <w:marTop w:val="0"/>
                              <w:marBottom w:val="0"/>
                              <w:divBdr>
                                <w:top w:val="none" w:sz="0" w:space="0" w:color="auto"/>
                                <w:left w:val="none" w:sz="0" w:space="0" w:color="auto"/>
                                <w:bottom w:val="none" w:sz="0" w:space="0" w:color="auto"/>
                                <w:right w:val="none" w:sz="0" w:space="0" w:color="auto"/>
                              </w:divBdr>
                            </w:div>
                            <w:div w:id="1031297604">
                              <w:marLeft w:val="0"/>
                              <w:marRight w:val="0"/>
                              <w:marTop w:val="0"/>
                              <w:marBottom w:val="0"/>
                              <w:divBdr>
                                <w:top w:val="none" w:sz="0" w:space="0" w:color="auto"/>
                                <w:left w:val="none" w:sz="0" w:space="0" w:color="auto"/>
                                <w:bottom w:val="none" w:sz="0" w:space="0" w:color="auto"/>
                                <w:right w:val="none" w:sz="0" w:space="0" w:color="auto"/>
                              </w:divBdr>
                            </w:div>
                            <w:div w:id="2128810438">
                              <w:marLeft w:val="0"/>
                              <w:marRight w:val="0"/>
                              <w:marTop w:val="0"/>
                              <w:marBottom w:val="0"/>
                              <w:divBdr>
                                <w:top w:val="none" w:sz="0" w:space="0" w:color="auto"/>
                                <w:left w:val="none" w:sz="0" w:space="0" w:color="auto"/>
                                <w:bottom w:val="none" w:sz="0" w:space="0" w:color="auto"/>
                                <w:right w:val="none" w:sz="0" w:space="0" w:color="auto"/>
                              </w:divBdr>
                            </w:div>
                            <w:div w:id="1918781350">
                              <w:marLeft w:val="0"/>
                              <w:marRight w:val="0"/>
                              <w:marTop w:val="0"/>
                              <w:marBottom w:val="0"/>
                              <w:divBdr>
                                <w:top w:val="none" w:sz="0" w:space="0" w:color="auto"/>
                                <w:left w:val="none" w:sz="0" w:space="0" w:color="auto"/>
                                <w:bottom w:val="none" w:sz="0" w:space="0" w:color="auto"/>
                                <w:right w:val="none" w:sz="0" w:space="0" w:color="auto"/>
                              </w:divBdr>
                            </w:div>
                            <w:div w:id="1147624013">
                              <w:marLeft w:val="0"/>
                              <w:marRight w:val="0"/>
                              <w:marTop w:val="0"/>
                              <w:marBottom w:val="0"/>
                              <w:divBdr>
                                <w:top w:val="none" w:sz="0" w:space="0" w:color="auto"/>
                                <w:left w:val="none" w:sz="0" w:space="0" w:color="auto"/>
                                <w:bottom w:val="none" w:sz="0" w:space="0" w:color="auto"/>
                                <w:right w:val="none" w:sz="0" w:space="0" w:color="auto"/>
                              </w:divBdr>
                            </w:div>
                            <w:div w:id="16905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91390">
      <w:bodyDiv w:val="1"/>
      <w:marLeft w:val="0"/>
      <w:marRight w:val="0"/>
      <w:marTop w:val="0"/>
      <w:marBottom w:val="0"/>
      <w:divBdr>
        <w:top w:val="none" w:sz="0" w:space="0" w:color="auto"/>
        <w:left w:val="none" w:sz="0" w:space="0" w:color="auto"/>
        <w:bottom w:val="none" w:sz="0" w:space="0" w:color="auto"/>
        <w:right w:val="none" w:sz="0" w:space="0" w:color="auto"/>
      </w:divBdr>
      <w:divsChild>
        <w:div w:id="287587438">
          <w:marLeft w:val="0"/>
          <w:marRight w:val="0"/>
          <w:marTop w:val="0"/>
          <w:marBottom w:val="0"/>
          <w:divBdr>
            <w:top w:val="none" w:sz="0" w:space="0" w:color="auto"/>
            <w:left w:val="none" w:sz="0" w:space="0" w:color="auto"/>
            <w:bottom w:val="none" w:sz="0" w:space="0" w:color="auto"/>
            <w:right w:val="none" w:sz="0" w:space="0" w:color="auto"/>
          </w:divBdr>
          <w:divsChild>
            <w:div w:id="751782477">
              <w:marLeft w:val="0"/>
              <w:marRight w:val="0"/>
              <w:marTop w:val="0"/>
              <w:marBottom w:val="0"/>
              <w:divBdr>
                <w:top w:val="none" w:sz="0" w:space="0" w:color="auto"/>
                <w:left w:val="none" w:sz="0" w:space="0" w:color="auto"/>
                <w:bottom w:val="none" w:sz="0" w:space="0" w:color="auto"/>
                <w:right w:val="none" w:sz="0" w:space="0" w:color="auto"/>
              </w:divBdr>
              <w:divsChild>
                <w:div w:id="1852604049">
                  <w:marLeft w:val="0"/>
                  <w:marRight w:val="0"/>
                  <w:marTop w:val="0"/>
                  <w:marBottom w:val="0"/>
                  <w:divBdr>
                    <w:top w:val="none" w:sz="0" w:space="0" w:color="auto"/>
                    <w:left w:val="none" w:sz="0" w:space="0" w:color="auto"/>
                    <w:bottom w:val="none" w:sz="0" w:space="0" w:color="auto"/>
                    <w:right w:val="none" w:sz="0" w:space="0" w:color="auto"/>
                  </w:divBdr>
                  <w:divsChild>
                    <w:div w:id="1801263132">
                      <w:marLeft w:val="0"/>
                      <w:marRight w:val="0"/>
                      <w:marTop w:val="0"/>
                      <w:marBottom w:val="0"/>
                      <w:divBdr>
                        <w:top w:val="single" w:sz="48" w:space="0" w:color="auto"/>
                        <w:left w:val="single" w:sz="48" w:space="0" w:color="auto"/>
                        <w:bottom w:val="single" w:sz="48" w:space="0" w:color="auto"/>
                        <w:right w:val="single" w:sz="48" w:space="0" w:color="auto"/>
                      </w:divBdr>
                      <w:divsChild>
                        <w:div w:id="1321274415">
                          <w:marLeft w:val="0"/>
                          <w:marRight w:val="0"/>
                          <w:marTop w:val="0"/>
                          <w:marBottom w:val="0"/>
                          <w:divBdr>
                            <w:top w:val="none" w:sz="0" w:space="0" w:color="auto"/>
                            <w:left w:val="none" w:sz="0" w:space="0" w:color="auto"/>
                            <w:bottom w:val="none" w:sz="0" w:space="0" w:color="auto"/>
                            <w:right w:val="none" w:sz="0" w:space="0" w:color="auto"/>
                          </w:divBdr>
                          <w:divsChild>
                            <w:div w:id="1025332542">
                              <w:marLeft w:val="0"/>
                              <w:marRight w:val="0"/>
                              <w:marTop w:val="0"/>
                              <w:marBottom w:val="0"/>
                              <w:divBdr>
                                <w:top w:val="none" w:sz="0" w:space="0" w:color="auto"/>
                                <w:left w:val="none" w:sz="0" w:space="0" w:color="auto"/>
                                <w:bottom w:val="none" w:sz="0" w:space="0" w:color="auto"/>
                                <w:right w:val="none" w:sz="0" w:space="0" w:color="auto"/>
                              </w:divBdr>
                            </w:div>
                            <w:div w:id="1519732634">
                              <w:marLeft w:val="0"/>
                              <w:marRight w:val="0"/>
                              <w:marTop w:val="0"/>
                              <w:marBottom w:val="0"/>
                              <w:divBdr>
                                <w:top w:val="none" w:sz="0" w:space="0" w:color="auto"/>
                                <w:left w:val="none" w:sz="0" w:space="0" w:color="auto"/>
                                <w:bottom w:val="none" w:sz="0" w:space="0" w:color="auto"/>
                                <w:right w:val="none" w:sz="0" w:space="0" w:color="auto"/>
                              </w:divBdr>
                            </w:div>
                            <w:div w:id="1780446372">
                              <w:marLeft w:val="0"/>
                              <w:marRight w:val="0"/>
                              <w:marTop w:val="0"/>
                              <w:marBottom w:val="0"/>
                              <w:divBdr>
                                <w:top w:val="none" w:sz="0" w:space="0" w:color="auto"/>
                                <w:left w:val="none" w:sz="0" w:space="0" w:color="auto"/>
                                <w:bottom w:val="none" w:sz="0" w:space="0" w:color="auto"/>
                                <w:right w:val="none" w:sz="0" w:space="0" w:color="auto"/>
                              </w:divBdr>
                            </w:div>
                            <w:div w:id="18968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481751">
      <w:bodyDiv w:val="1"/>
      <w:marLeft w:val="0"/>
      <w:marRight w:val="0"/>
      <w:marTop w:val="0"/>
      <w:marBottom w:val="0"/>
      <w:divBdr>
        <w:top w:val="none" w:sz="0" w:space="0" w:color="auto"/>
        <w:left w:val="none" w:sz="0" w:space="0" w:color="auto"/>
        <w:bottom w:val="none" w:sz="0" w:space="0" w:color="auto"/>
        <w:right w:val="none" w:sz="0" w:space="0" w:color="auto"/>
      </w:divBdr>
      <w:divsChild>
        <w:div w:id="1648438692">
          <w:marLeft w:val="0"/>
          <w:marRight w:val="0"/>
          <w:marTop w:val="0"/>
          <w:marBottom w:val="0"/>
          <w:divBdr>
            <w:top w:val="none" w:sz="0" w:space="0" w:color="auto"/>
            <w:left w:val="none" w:sz="0" w:space="0" w:color="auto"/>
            <w:bottom w:val="none" w:sz="0" w:space="0" w:color="auto"/>
            <w:right w:val="none" w:sz="0" w:space="0" w:color="auto"/>
          </w:divBdr>
          <w:divsChild>
            <w:div w:id="859318177">
              <w:marLeft w:val="0"/>
              <w:marRight w:val="0"/>
              <w:marTop w:val="0"/>
              <w:marBottom w:val="0"/>
              <w:divBdr>
                <w:top w:val="none" w:sz="0" w:space="0" w:color="auto"/>
                <w:left w:val="none" w:sz="0" w:space="0" w:color="auto"/>
                <w:bottom w:val="none" w:sz="0" w:space="0" w:color="auto"/>
                <w:right w:val="none" w:sz="0" w:space="0" w:color="auto"/>
              </w:divBdr>
              <w:divsChild>
                <w:div w:id="804615591">
                  <w:marLeft w:val="0"/>
                  <w:marRight w:val="0"/>
                  <w:marTop w:val="0"/>
                  <w:marBottom w:val="0"/>
                  <w:divBdr>
                    <w:top w:val="none" w:sz="0" w:space="0" w:color="auto"/>
                    <w:left w:val="none" w:sz="0" w:space="0" w:color="auto"/>
                    <w:bottom w:val="none" w:sz="0" w:space="0" w:color="auto"/>
                    <w:right w:val="none" w:sz="0" w:space="0" w:color="auto"/>
                  </w:divBdr>
                  <w:divsChild>
                    <w:div w:id="312878914">
                      <w:marLeft w:val="0"/>
                      <w:marRight w:val="0"/>
                      <w:marTop w:val="0"/>
                      <w:marBottom w:val="0"/>
                      <w:divBdr>
                        <w:top w:val="single" w:sz="48" w:space="0" w:color="auto"/>
                        <w:left w:val="single" w:sz="48" w:space="0" w:color="auto"/>
                        <w:bottom w:val="single" w:sz="48" w:space="0" w:color="auto"/>
                        <w:right w:val="single" w:sz="48" w:space="0" w:color="auto"/>
                      </w:divBdr>
                      <w:divsChild>
                        <w:div w:id="834104895">
                          <w:marLeft w:val="0"/>
                          <w:marRight w:val="0"/>
                          <w:marTop w:val="0"/>
                          <w:marBottom w:val="0"/>
                          <w:divBdr>
                            <w:top w:val="none" w:sz="0" w:space="0" w:color="auto"/>
                            <w:left w:val="none" w:sz="0" w:space="0" w:color="auto"/>
                            <w:bottom w:val="none" w:sz="0" w:space="0" w:color="auto"/>
                            <w:right w:val="none" w:sz="0" w:space="0" w:color="auto"/>
                          </w:divBdr>
                          <w:divsChild>
                            <w:div w:id="1628004210">
                              <w:marLeft w:val="0"/>
                              <w:marRight w:val="0"/>
                              <w:marTop w:val="0"/>
                              <w:marBottom w:val="0"/>
                              <w:divBdr>
                                <w:top w:val="none" w:sz="0" w:space="0" w:color="auto"/>
                                <w:left w:val="none" w:sz="0" w:space="0" w:color="auto"/>
                                <w:bottom w:val="none" w:sz="0" w:space="0" w:color="auto"/>
                                <w:right w:val="none" w:sz="0" w:space="0" w:color="auto"/>
                              </w:divBdr>
                            </w:div>
                            <w:div w:id="1217859194">
                              <w:marLeft w:val="0"/>
                              <w:marRight w:val="0"/>
                              <w:marTop w:val="0"/>
                              <w:marBottom w:val="0"/>
                              <w:divBdr>
                                <w:top w:val="none" w:sz="0" w:space="0" w:color="auto"/>
                                <w:left w:val="none" w:sz="0" w:space="0" w:color="auto"/>
                                <w:bottom w:val="none" w:sz="0" w:space="0" w:color="auto"/>
                                <w:right w:val="none" w:sz="0" w:space="0" w:color="auto"/>
                              </w:divBdr>
                            </w:div>
                            <w:div w:id="14827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59173">
      <w:bodyDiv w:val="1"/>
      <w:marLeft w:val="0"/>
      <w:marRight w:val="0"/>
      <w:marTop w:val="0"/>
      <w:marBottom w:val="0"/>
      <w:divBdr>
        <w:top w:val="none" w:sz="0" w:space="0" w:color="auto"/>
        <w:left w:val="none" w:sz="0" w:space="0" w:color="auto"/>
        <w:bottom w:val="none" w:sz="0" w:space="0" w:color="auto"/>
        <w:right w:val="none" w:sz="0" w:space="0" w:color="auto"/>
      </w:divBdr>
      <w:divsChild>
        <w:div w:id="2132044804">
          <w:marLeft w:val="0"/>
          <w:marRight w:val="0"/>
          <w:marTop w:val="0"/>
          <w:marBottom w:val="0"/>
          <w:divBdr>
            <w:top w:val="none" w:sz="0" w:space="0" w:color="auto"/>
            <w:left w:val="none" w:sz="0" w:space="0" w:color="auto"/>
            <w:bottom w:val="none" w:sz="0" w:space="0" w:color="auto"/>
            <w:right w:val="none" w:sz="0" w:space="0" w:color="auto"/>
          </w:divBdr>
          <w:divsChild>
            <w:div w:id="1242711952">
              <w:marLeft w:val="0"/>
              <w:marRight w:val="0"/>
              <w:marTop w:val="0"/>
              <w:marBottom w:val="0"/>
              <w:divBdr>
                <w:top w:val="none" w:sz="0" w:space="0" w:color="auto"/>
                <w:left w:val="none" w:sz="0" w:space="0" w:color="auto"/>
                <w:bottom w:val="none" w:sz="0" w:space="0" w:color="auto"/>
                <w:right w:val="none" w:sz="0" w:space="0" w:color="auto"/>
              </w:divBdr>
              <w:divsChild>
                <w:div w:id="592324372">
                  <w:marLeft w:val="0"/>
                  <w:marRight w:val="0"/>
                  <w:marTop w:val="0"/>
                  <w:marBottom w:val="0"/>
                  <w:divBdr>
                    <w:top w:val="none" w:sz="0" w:space="0" w:color="auto"/>
                    <w:left w:val="none" w:sz="0" w:space="0" w:color="auto"/>
                    <w:bottom w:val="none" w:sz="0" w:space="0" w:color="auto"/>
                    <w:right w:val="none" w:sz="0" w:space="0" w:color="auto"/>
                  </w:divBdr>
                  <w:divsChild>
                    <w:div w:id="1344741316">
                      <w:marLeft w:val="0"/>
                      <w:marRight w:val="0"/>
                      <w:marTop w:val="0"/>
                      <w:marBottom w:val="0"/>
                      <w:divBdr>
                        <w:top w:val="single" w:sz="48" w:space="0" w:color="auto"/>
                        <w:left w:val="single" w:sz="48" w:space="0" w:color="auto"/>
                        <w:bottom w:val="single" w:sz="48" w:space="0" w:color="auto"/>
                        <w:right w:val="single" w:sz="48" w:space="0" w:color="auto"/>
                      </w:divBdr>
                      <w:divsChild>
                        <w:div w:id="1419713183">
                          <w:marLeft w:val="0"/>
                          <w:marRight w:val="0"/>
                          <w:marTop w:val="0"/>
                          <w:marBottom w:val="0"/>
                          <w:divBdr>
                            <w:top w:val="none" w:sz="0" w:space="0" w:color="auto"/>
                            <w:left w:val="none" w:sz="0" w:space="0" w:color="auto"/>
                            <w:bottom w:val="none" w:sz="0" w:space="0" w:color="auto"/>
                            <w:right w:val="none" w:sz="0" w:space="0" w:color="auto"/>
                          </w:divBdr>
                          <w:divsChild>
                            <w:div w:id="349912335">
                              <w:marLeft w:val="0"/>
                              <w:marRight w:val="0"/>
                              <w:marTop w:val="0"/>
                              <w:marBottom w:val="0"/>
                              <w:divBdr>
                                <w:top w:val="none" w:sz="0" w:space="0" w:color="auto"/>
                                <w:left w:val="none" w:sz="0" w:space="0" w:color="auto"/>
                                <w:bottom w:val="none" w:sz="0" w:space="0" w:color="auto"/>
                                <w:right w:val="none" w:sz="0" w:space="0" w:color="auto"/>
                              </w:divBdr>
                            </w:div>
                            <w:div w:id="44836404">
                              <w:marLeft w:val="0"/>
                              <w:marRight w:val="0"/>
                              <w:marTop w:val="0"/>
                              <w:marBottom w:val="0"/>
                              <w:divBdr>
                                <w:top w:val="none" w:sz="0" w:space="0" w:color="auto"/>
                                <w:left w:val="none" w:sz="0" w:space="0" w:color="auto"/>
                                <w:bottom w:val="none" w:sz="0" w:space="0" w:color="auto"/>
                                <w:right w:val="none" w:sz="0" w:space="0" w:color="auto"/>
                              </w:divBdr>
                            </w:div>
                            <w:div w:id="577907295">
                              <w:marLeft w:val="0"/>
                              <w:marRight w:val="0"/>
                              <w:marTop w:val="0"/>
                              <w:marBottom w:val="0"/>
                              <w:divBdr>
                                <w:top w:val="none" w:sz="0" w:space="0" w:color="auto"/>
                                <w:left w:val="none" w:sz="0" w:space="0" w:color="auto"/>
                                <w:bottom w:val="none" w:sz="0" w:space="0" w:color="auto"/>
                                <w:right w:val="none" w:sz="0" w:space="0" w:color="auto"/>
                              </w:divBdr>
                            </w:div>
                            <w:div w:id="5898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705551">
      <w:bodyDiv w:val="1"/>
      <w:marLeft w:val="0"/>
      <w:marRight w:val="0"/>
      <w:marTop w:val="0"/>
      <w:marBottom w:val="0"/>
      <w:divBdr>
        <w:top w:val="none" w:sz="0" w:space="0" w:color="auto"/>
        <w:left w:val="none" w:sz="0" w:space="0" w:color="auto"/>
        <w:bottom w:val="none" w:sz="0" w:space="0" w:color="auto"/>
        <w:right w:val="none" w:sz="0" w:space="0" w:color="auto"/>
      </w:divBdr>
      <w:divsChild>
        <w:div w:id="1071929019">
          <w:marLeft w:val="0"/>
          <w:marRight w:val="0"/>
          <w:marTop w:val="0"/>
          <w:marBottom w:val="0"/>
          <w:divBdr>
            <w:top w:val="none" w:sz="0" w:space="0" w:color="auto"/>
            <w:left w:val="none" w:sz="0" w:space="0" w:color="auto"/>
            <w:bottom w:val="none" w:sz="0" w:space="0" w:color="auto"/>
            <w:right w:val="none" w:sz="0" w:space="0" w:color="auto"/>
          </w:divBdr>
          <w:divsChild>
            <w:div w:id="391776131">
              <w:marLeft w:val="0"/>
              <w:marRight w:val="0"/>
              <w:marTop w:val="0"/>
              <w:marBottom w:val="0"/>
              <w:divBdr>
                <w:top w:val="none" w:sz="0" w:space="0" w:color="auto"/>
                <w:left w:val="none" w:sz="0" w:space="0" w:color="auto"/>
                <w:bottom w:val="none" w:sz="0" w:space="0" w:color="auto"/>
                <w:right w:val="none" w:sz="0" w:space="0" w:color="auto"/>
              </w:divBdr>
              <w:divsChild>
                <w:div w:id="1453136621">
                  <w:marLeft w:val="0"/>
                  <w:marRight w:val="0"/>
                  <w:marTop w:val="0"/>
                  <w:marBottom w:val="0"/>
                  <w:divBdr>
                    <w:top w:val="none" w:sz="0" w:space="0" w:color="auto"/>
                    <w:left w:val="none" w:sz="0" w:space="0" w:color="auto"/>
                    <w:bottom w:val="none" w:sz="0" w:space="0" w:color="auto"/>
                    <w:right w:val="none" w:sz="0" w:space="0" w:color="auto"/>
                  </w:divBdr>
                  <w:divsChild>
                    <w:div w:id="296571652">
                      <w:marLeft w:val="0"/>
                      <w:marRight w:val="0"/>
                      <w:marTop w:val="0"/>
                      <w:marBottom w:val="0"/>
                      <w:divBdr>
                        <w:top w:val="single" w:sz="48" w:space="0" w:color="auto"/>
                        <w:left w:val="single" w:sz="48" w:space="0" w:color="auto"/>
                        <w:bottom w:val="single" w:sz="48" w:space="0" w:color="auto"/>
                        <w:right w:val="single" w:sz="48" w:space="0" w:color="auto"/>
                      </w:divBdr>
                      <w:divsChild>
                        <w:div w:id="116534239">
                          <w:marLeft w:val="0"/>
                          <w:marRight w:val="0"/>
                          <w:marTop w:val="0"/>
                          <w:marBottom w:val="0"/>
                          <w:divBdr>
                            <w:top w:val="none" w:sz="0" w:space="0" w:color="auto"/>
                            <w:left w:val="none" w:sz="0" w:space="0" w:color="auto"/>
                            <w:bottom w:val="none" w:sz="0" w:space="0" w:color="auto"/>
                            <w:right w:val="none" w:sz="0" w:space="0" w:color="auto"/>
                          </w:divBdr>
                          <w:divsChild>
                            <w:div w:id="977346750">
                              <w:marLeft w:val="0"/>
                              <w:marRight w:val="0"/>
                              <w:marTop w:val="0"/>
                              <w:marBottom w:val="0"/>
                              <w:divBdr>
                                <w:top w:val="none" w:sz="0" w:space="0" w:color="auto"/>
                                <w:left w:val="none" w:sz="0" w:space="0" w:color="auto"/>
                                <w:bottom w:val="none" w:sz="0" w:space="0" w:color="auto"/>
                                <w:right w:val="none" w:sz="0" w:space="0" w:color="auto"/>
                              </w:divBdr>
                            </w:div>
                            <w:div w:id="1033458533">
                              <w:marLeft w:val="0"/>
                              <w:marRight w:val="0"/>
                              <w:marTop w:val="0"/>
                              <w:marBottom w:val="0"/>
                              <w:divBdr>
                                <w:top w:val="none" w:sz="0" w:space="0" w:color="auto"/>
                                <w:left w:val="none" w:sz="0" w:space="0" w:color="auto"/>
                                <w:bottom w:val="none" w:sz="0" w:space="0" w:color="auto"/>
                                <w:right w:val="none" w:sz="0" w:space="0" w:color="auto"/>
                              </w:divBdr>
                            </w:div>
                            <w:div w:id="2087342658">
                              <w:marLeft w:val="0"/>
                              <w:marRight w:val="0"/>
                              <w:marTop w:val="0"/>
                              <w:marBottom w:val="0"/>
                              <w:divBdr>
                                <w:top w:val="none" w:sz="0" w:space="0" w:color="auto"/>
                                <w:left w:val="none" w:sz="0" w:space="0" w:color="auto"/>
                                <w:bottom w:val="none" w:sz="0" w:space="0" w:color="auto"/>
                                <w:right w:val="none" w:sz="0" w:space="0" w:color="auto"/>
                              </w:divBdr>
                            </w:div>
                            <w:div w:id="12640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942714">
      <w:bodyDiv w:val="1"/>
      <w:marLeft w:val="0"/>
      <w:marRight w:val="0"/>
      <w:marTop w:val="0"/>
      <w:marBottom w:val="0"/>
      <w:divBdr>
        <w:top w:val="none" w:sz="0" w:space="0" w:color="auto"/>
        <w:left w:val="none" w:sz="0" w:space="0" w:color="auto"/>
        <w:bottom w:val="none" w:sz="0" w:space="0" w:color="auto"/>
        <w:right w:val="none" w:sz="0" w:space="0" w:color="auto"/>
      </w:divBdr>
      <w:divsChild>
        <w:div w:id="615795517">
          <w:marLeft w:val="0"/>
          <w:marRight w:val="0"/>
          <w:marTop w:val="0"/>
          <w:marBottom w:val="0"/>
          <w:divBdr>
            <w:top w:val="none" w:sz="0" w:space="0" w:color="auto"/>
            <w:left w:val="none" w:sz="0" w:space="0" w:color="auto"/>
            <w:bottom w:val="none" w:sz="0" w:space="0" w:color="auto"/>
            <w:right w:val="none" w:sz="0" w:space="0" w:color="auto"/>
          </w:divBdr>
          <w:divsChild>
            <w:div w:id="1463960969">
              <w:marLeft w:val="0"/>
              <w:marRight w:val="0"/>
              <w:marTop w:val="0"/>
              <w:marBottom w:val="0"/>
              <w:divBdr>
                <w:top w:val="none" w:sz="0" w:space="0" w:color="auto"/>
                <w:left w:val="none" w:sz="0" w:space="0" w:color="auto"/>
                <w:bottom w:val="none" w:sz="0" w:space="0" w:color="auto"/>
                <w:right w:val="none" w:sz="0" w:space="0" w:color="auto"/>
              </w:divBdr>
              <w:divsChild>
                <w:div w:id="941304073">
                  <w:marLeft w:val="0"/>
                  <w:marRight w:val="0"/>
                  <w:marTop w:val="0"/>
                  <w:marBottom w:val="0"/>
                  <w:divBdr>
                    <w:top w:val="none" w:sz="0" w:space="0" w:color="auto"/>
                    <w:left w:val="none" w:sz="0" w:space="0" w:color="auto"/>
                    <w:bottom w:val="none" w:sz="0" w:space="0" w:color="auto"/>
                    <w:right w:val="none" w:sz="0" w:space="0" w:color="auto"/>
                  </w:divBdr>
                  <w:divsChild>
                    <w:div w:id="355279686">
                      <w:marLeft w:val="0"/>
                      <w:marRight w:val="0"/>
                      <w:marTop w:val="0"/>
                      <w:marBottom w:val="0"/>
                      <w:divBdr>
                        <w:top w:val="single" w:sz="48" w:space="0" w:color="auto"/>
                        <w:left w:val="single" w:sz="48" w:space="0" w:color="auto"/>
                        <w:bottom w:val="single" w:sz="48" w:space="0" w:color="auto"/>
                        <w:right w:val="single" w:sz="48" w:space="0" w:color="auto"/>
                      </w:divBdr>
                      <w:divsChild>
                        <w:div w:id="335883674">
                          <w:marLeft w:val="0"/>
                          <w:marRight w:val="0"/>
                          <w:marTop w:val="0"/>
                          <w:marBottom w:val="0"/>
                          <w:divBdr>
                            <w:top w:val="none" w:sz="0" w:space="0" w:color="auto"/>
                            <w:left w:val="none" w:sz="0" w:space="0" w:color="auto"/>
                            <w:bottom w:val="none" w:sz="0" w:space="0" w:color="auto"/>
                            <w:right w:val="none" w:sz="0" w:space="0" w:color="auto"/>
                          </w:divBdr>
                          <w:divsChild>
                            <w:div w:id="566955623">
                              <w:marLeft w:val="0"/>
                              <w:marRight w:val="0"/>
                              <w:marTop w:val="0"/>
                              <w:marBottom w:val="0"/>
                              <w:divBdr>
                                <w:top w:val="none" w:sz="0" w:space="0" w:color="auto"/>
                                <w:left w:val="none" w:sz="0" w:space="0" w:color="auto"/>
                                <w:bottom w:val="none" w:sz="0" w:space="0" w:color="auto"/>
                                <w:right w:val="none" w:sz="0" w:space="0" w:color="auto"/>
                              </w:divBdr>
                            </w:div>
                            <w:div w:id="246619985">
                              <w:marLeft w:val="0"/>
                              <w:marRight w:val="0"/>
                              <w:marTop w:val="0"/>
                              <w:marBottom w:val="0"/>
                              <w:divBdr>
                                <w:top w:val="none" w:sz="0" w:space="0" w:color="auto"/>
                                <w:left w:val="none" w:sz="0" w:space="0" w:color="auto"/>
                                <w:bottom w:val="none" w:sz="0" w:space="0" w:color="auto"/>
                                <w:right w:val="none" w:sz="0" w:space="0" w:color="auto"/>
                              </w:divBdr>
                            </w:div>
                            <w:div w:id="1811899404">
                              <w:marLeft w:val="0"/>
                              <w:marRight w:val="0"/>
                              <w:marTop w:val="0"/>
                              <w:marBottom w:val="0"/>
                              <w:divBdr>
                                <w:top w:val="none" w:sz="0" w:space="0" w:color="auto"/>
                                <w:left w:val="none" w:sz="0" w:space="0" w:color="auto"/>
                                <w:bottom w:val="none" w:sz="0" w:space="0" w:color="auto"/>
                                <w:right w:val="none" w:sz="0" w:space="0" w:color="auto"/>
                              </w:divBdr>
                            </w:div>
                            <w:div w:id="868294469">
                              <w:marLeft w:val="0"/>
                              <w:marRight w:val="0"/>
                              <w:marTop w:val="0"/>
                              <w:marBottom w:val="0"/>
                              <w:divBdr>
                                <w:top w:val="none" w:sz="0" w:space="0" w:color="auto"/>
                                <w:left w:val="none" w:sz="0" w:space="0" w:color="auto"/>
                                <w:bottom w:val="none" w:sz="0" w:space="0" w:color="auto"/>
                                <w:right w:val="none" w:sz="0" w:space="0" w:color="auto"/>
                              </w:divBdr>
                            </w:div>
                            <w:div w:id="758671879">
                              <w:marLeft w:val="0"/>
                              <w:marRight w:val="0"/>
                              <w:marTop w:val="0"/>
                              <w:marBottom w:val="0"/>
                              <w:divBdr>
                                <w:top w:val="none" w:sz="0" w:space="0" w:color="auto"/>
                                <w:left w:val="none" w:sz="0" w:space="0" w:color="auto"/>
                                <w:bottom w:val="none" w:sz="0" w:space="0" w:color="auto"/>
                                <w:right w:val="none" w:sz="0" w:space="0" w:color="auto"/>
                              </w:divBdr>
                            </w:div>
                            <w:div w:id="1040204955">
                              <w:marLeft w:val="0"/>
                              <w:marRight w:val="0"/>
                              <w:marTop w:val="0"/>
                              <w:marBottom w:val="0"/>
                              <w:divBdr>
                                <w:top w:val="none" w:sz="0" w:space="0" w:color="auto"/>
                                <w:left w:val="none" w:sz="0" w:space="0" w:color="auto"/>
                                <w:bottom w:val="none" w:sz="0" w:space="0" w:color="auto"/>
                                <w:right w:val="none" w:sz="0" w:space="0" w:color="auto"/>
                              </w:divBdr>
                            </w:div>
                            <w:div w:id="101463826">
                              <w:marLeft w:val="0"/>
                              <w:marRight w:val="0"/>
                              <w:marTop w:val="0"/>
                              <w:marBottom w:val="0"/>
                              <w:divBdr>
                                <w:top w:val="none" w:sz="0" w:space="0" w:color="auto"/>
                                <w:left w:val="none" w:sz="0" w:space="0" w:color="auto"/>
                                <w:bottom w:val="none" w:sz="0" w:space="0" w:color="auto"/>
                                <w:right w:val="none" w:sz="0" w:space="0" w:color="auto"/>
                              </w:divBdr>
                            </w:div>
                            <w:div w:id="1213031426">
                              <w:marLeft w:val="0"/>
                              <w:marRight w:val="0"/>
                              <w:marTop w:val="0"/>
                              <w:marBottom w:val="0"/>
                              <w:divBdr>
                                <w:top w:val="none" w:sz="0" w:space="0" w:color="auto"/>
                                <w:left w:val="none" w:sz="0" w:space="0" w:color="auto"/>
                                <w:bottom w:val="none" w:sz="0" w:space="0" w:color="auto"/>
                                <w:right w:val="none" w:sz="0" w:space="0" w:color="auto"/>
                              </w:divBdr>
                            </w:div>
                            <w:div w:id="1197501884">
                              <w:marLeft w:val="0"/>
                              <w:marRight w:val="0"/>
                              <w:marTop w:val="0"/>
                              <w:marBottom w:val="0"/>
                              <w:divBdr>
                                <w:top w:val="none" w:sz="0" w:space="0" w:color="auto"/>
                                <w:left w:val="none" w:sz="0" w:space="0" w:color="auto"/>
                                <w:bottom w:val="none" w:sz="0" w:space="0" w:color="auto"/>
                                <w:right w:val="none" w:sz="0" w:space="0" w:color="auto"/>
                              </w:divBdr>
                            </w:div>
                            <w:div w:id="1762294494">
                              <w:marLeft w:val="0"/>
                              <w:marRight w:val="0"/>
                              <w:marTop w:val="0"/>
                              <w:marBottom w:val="0"/>
                              <w:divBdr>
                                <w:top w:val="none" w:sz="0" w:space="0" w:color="auto"/>
                                <w:left w:val="none" w:sz="0" w:space="0" w:color="auto"/>
                                <w:bottom w:val="none" w:sz="0" w:space="0" w:color="auto"/>
                                <w:right w:val="none" w:sz="0" w:space="0" w:color="auto"/>
                              </w:divBdr>
                            </w:div>
                            <w:div w:id="905144210">
                              <w:marLeft w:val="0"/>
                              <w:marRight w:val="0"/>
                              <w:marTop w:val="0"/>
                              <w:marBottom w:val="0"/>
                              <w:divBdr>
                                <w:top w:val="none" w:sz="0" w:space="0" w:color="auto"/>
                                <w:left w:val="none" w:sz="0" w:space="0" w:color="auto"/>
                                <w:bottom w:val="none" w:sz="0" w:space="0" w:color="auto"/>
                                <w:right w:val="none" w:sz="0" w:space="0" w:color="auto"/>
                              </w:divBdr>
                            </w:div>
                            <w:div w:id="1639411724">
                              <w:marLeft w:val="0"/>
                              <w:marRight w:val="0"/>
                              <w:marTop w:val="0"/>
                              <w:marBottom w:val="0"/>
                              <w:divBdr>
                                <w:top w:val="none" w:sz="0" w:space="0" w:color="auto"/>
                                <w:left w:val="none" w:sz="0" w:space="0" w:color="auto"/>
                                <w:bottom w:val="none" w:sz="0" w:space="0" w:color="auto"/>
                                <w:right w:val="none" w:sz="0" w:space="0" w:color="auto"/>
                              </w:divBdr>
                            </w:div>
                            <w:div w:id="875121048">
                              <w:marLeft w:val="0"/>
                              <w:marRight w:val="0"/>
                              <w:marTop w:val="0"/>
                              <w:marBottom w:val="0"/>
                              <w:divBdr>
                                <w:top w:val="none" w:sz="0" w:space="0" w:color="auto"/>
                                <w:left w:val="none" w:sz="0" w:space="0" w:color="auto"/>
                                <w:bottom w:val="none" w:sz="0" w:space="0" w:color="auto"/>
                                <w:right w:val="none" w:sz="0" w:space="0" w:color="auto"/>
                              </w:divBdr>
                            </w:div>
                            <w:div w:id="2033995158">
                              <w:marLeft w:val="0"/>
                              <w:marRight w:val="0"/>
                              <w:marTop w:val="0"/>
                              <w:marBottom w:val="0"/>
                              <w:divBdr>
                                <w:top w:val="none" w:sz="0" w:space="0" w:color="auto"/>
                                <w:left w:val="none" w:sz="0" w:space="0" w:color="auto"/>
                                <w:bottom w:val="none" w:sz="0" w:space="0" w:color="auto"/>
                                <w:right w:val="none" w:sz="0" w:space="0" w:color="auto"/>
                              </w:divBdr>
                            </w:div>
                            <w:div w:id="5772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25110905" TargetMode="External"/><Relationship Id="rId2" Type="http://schemas.openxmlformats.org/officeDocument/2006/relationships/hyperlink" Target="https://www.ncbi.nlm.nih.gov/pubmed/25110905" TargetMode="External"/><Relationship Id="rId1" Type="http://schemas.openxmlformats.org/officeDocument/2006/relationships/hyperlink" Target="https://www.ncbi.nlm.nih.gov/pubmed/25110905"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15F78-1BF3-471D-8798-36DF36092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12</Pages>
  <Words>4175</Words>
  <Characters>22548</Characters>
  <Application>Microsoft Office Word</Application>
  <DocSecurity>0</DocSecurity>
  <Lines>187</Lines>
  <Paragraphs>53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Papanikolaou, I. (Ioanna)</dc:creator>
  <cp:keywords/>
  <dc:description/>
  <cp:lastModifiedBy>Χρήστης των Windows</cp:lastModifiedBy>
  <cp:revision>6</cp:revision>
  <dcterms:created xsi:type="dcterms:W3CDTF">2018-11-28T19:08:00Z</dcterms:created>
  <dcterms:modified xsi:type="dcterms:W3CDTF">2018-11-29T19:38:00Z</dcterms:modified>
</cp:coreProperties>
</file>